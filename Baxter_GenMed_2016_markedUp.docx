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F5BC9" w14:textId="77777777" w:rsidR="008F7CF0" w:rsidRDefault="001D7A82">
      <w:pPr>
        <w:pStyle w:val="Title"/>
      </w:pPr>
      <w:r>
        <w:t>Microbiota-based model improves the sensitivity for detecting colonic lesions</w:t>
      </w:r>
    </w:p>
    <w:p w14:paraId="53B0D4C2" w14:textId="77777777" w:rsidR="008F7CF0" w:rsidRDefault="001D7A82" w:rsidP="001D7A82">
      <w:pPr>
        <w:jc w:val="left"/>
      </w:pPr>
      <w:r>
        <w:rPr>
          <w:b/>
        </w:rPr>
        <w:t>Authors:</w:t>
      </w:r>
      <w:r>
        <w:t xml:space="preserve"> Nielson T. Baxter</w:t>
      </w:r>
      <w:r>
        <w:rPr>
          <w:vertAlign w:val="superscript"/>
        </w:rPr>
        <w:t>1</w:t>
      </w:r>
      <w:r>
        <w:t>, Mack T. Ruffin IV</w:t>
      </w:r>
      <w:r>
        <w:rPr>
          <w:vertAlign w:val="superscript"/>
        </w:rPr>
        <w:t>2</w:t>
      </w:r>
      <w:r>
        <w:t>, Mary A.M. Rogers</w:t>
      </w:r>
      <w:r>
        <w:rPr>
          <w:vertAlign w:val="superscript"/>
        </w:rPr>
        <w:t>3</w:t>
      </w:r>
      <w:r>
        <w:t>, and Patrick D. Schloss</w:t>
      </w:r>
      <w:r>
        <w:rPr>
          <w:vertAlign w:val="superscript"/>
        </w:rPr>
        <w:t>1*</w:t>
      </w:r>
    </w:p>
    <w:p w14:paraId="41DEECCC" w14:textId="41E94FDA" w:rsidR="008F7CF0" w:rsidRDefault="001D7A82" w:rsidP="001D7A82">
      <w:pPr>
        <w:jc w:val="left"/>
      </w:pPr>
      <w:r>
        <w:rPr>
          <w:b/>
        </w:rPr>
        <w:t>Affiliations:</w:t>
      </w:r>
      <w:r>
        <w:br/>
      </w:r>
      <w:r>
        <w:rPr>
          <w:vertAlign w:val="superscript"/>
        </w:rPr>
        <w:t>1</w:t>
      </w:r>
      <w:r>
        <w:t>Department of Microbiology and Immunology, University of Michigan, Ann Arbor, Michigan.</w:t>
      </w:r>
      <w:r>
        <w:br/>
      </w:r>
      <w:r>
        <w:rPr>
          <w:vertAlign w:val="superscript"/>
        </w:rPr>
        <w:t>2</w:t>
      </w:r>
      <w:r>
        <w:t>Department of Family Medicine, University of Michigan, Ann Arbor, Michigan.</w:t>
      </w:r>
      <w:r>
        <w:br/>
      </w:r>
      <w:r>
        <w:rPr>
          <w:vertAlign w:val="superscript"/>
        </w:rPr>
        <w:t>3</w:t>
      </w:r>
      <w:r>
        <w:t>Department of Internal Medicine, University of Michigan, Ann Arbor, Michigan.</w:t>
      </w:r>
      <w:r>
        <w:br/>
      </w:r>
      <w:r>
        <w:rPr>
          <w:vertAlign w:val="superscript"/>
        </w:rPr>
        <w:t>*</w:t>
      </w:r>
      <w:del w:id="0" w:author="Niel Baxter" w:date="2016-01-14T13:39:00Z">
        <w:r w:rsidR="006C5A11">
          <w:delText xml:space="preserve">To whom correspondence should be addressed: </w:delText>
        </w:r>
        <w:r w:rsidR="000F1D5E">
          <w:fldChar w:fldCharType="begin"/>
        </w:r>
        <w:r w:rsidR="000F1D5E">
          <w:delInstrText xml:space="preserve"> HYPERLINK "mailto:pschloss@umich.edu" \h </w:delInstrText>
        </w:r>
        <w:r w:rsidR="000F1D5E">
          <w:fldChar w:fldCharType="separate"/>
        </w:r>
        <w:r w:rsidR="006C5A11">
          <w:rPr>
            <w:rStyle w:val="Link"/>
          </w:rPr>
          <w:delText>pschloss@umich.edu</w:delText>
        </w:r>
        <w:r w:rsidR="000F1D5E">
          <w:rPr>
            <w:rStyle w:val="Link"/>
          </w:rPr>
          <w:fldChar w:fldCharType="end"/>
        </w:r>
      </w:del>
      <w:ins w:id="1" w:author="Niel Baxter" w:date="2016-01-14T13:39:00Z">
        <w:r>
          <w:t>Corresponding author</w:t>
        </w:r>
      </w:ins>
    </w:p>
    <w:p w14:paraId="202F222E" w14:textId="77777777" w:rsidR="001D7A82" w:rsidRPr="000F1D5E" w:rsidRDefault="001D7A82" w:rsidP="00A55AB2">
      <w:pPr>
        <w:jc w:val="left"/>
        <w:rPr>
          <w:rStyle w:val="Link"/>
        </w:rPr>
      </w:pPr>
      <w:r>
        <w:rPr>
          <w:b/>
        </w:rPr>
        <w:t>Email addresses:</w:t>
      </w:r>
      <w:r>
        <w:br/>
        <w:t xml:space="preserve">NTB: </w:t>
      </w:r>
      <w:hyperlink r:id="rId9">
        <w:r>
          <w:rPr>
            <w:rStyle w:val="Link"/>
          </w:rPr>
          <w:t>ntbaxter@umich.edu</w:t>
        </w:r>
      </w:hyperlink>
      <w:r>
        <w:br/>
        <w:t xml:space="preserve">MTR: </w:t>
      </w:r>
      <w:hyperlink r:id="rId10">
        <w:r>
          <w:rPr>
            <w:rStyle w:val="Link"/>
          </w:rPr>
          <w:t>mruffin@med.umich.edu</w:t>
        </w:r>
      </w:hyperlink>
      <w:r>
        <w:br/>
        <w:t xml:space="preserve">MAMR: </w:t>
      </w:r>
      <w:hyperlink r:id="rId11">
        <w:r>
          <w:rPr>
            <w:rStyle w:val="Link"/>
          </w:rPr>
          <w:t>maryroge@med.umich.edu</w:t>
        </w:r>
      </w:hyperlink>
      <w:r>
        <w:br/>
        <w:t xml:space="preserve">PDS: </w:t>
      </w:r>
      <w:hyperlink r:id="rId12">
        <w:r>
          <w:rPr>
            <w:rStyle w:val="Link"/>
          </w:rPr>
          <w:t>pschloss@umich.edu</w:t>
        </w:r>
      </w:hyperlink>
      <w:ins w:id="2" w:author="Niel Baxter" w:date="2016-01-14T13:39:00Z">
        <w:r>
          <w:rPr>
            <w:rStyle w:val="Link"/>
          </w:rPr>
          <w:br w:type="page"/>
        </w:r>
      </w:ins>
    </w:p>
    <w:p w14:paraId="4B3F10E8" w14:textId="77777777" w:rsidR="008F7CF0" w:rsidRDefault="001D7A82" w:rsidP="000F1D5E">
      <w:pPr>
        <w:pStyle w:val="Heading3"/>
        <w:spacing w:before="180" w:after="360"/>
      </w:pPr>
      <w:bookmarkStart w:id="3" w:name="abstract"/>
      <w:bookmarkEnd w:id="3"/>
      <w:r>
        <w:lastRenderedPageBreak/>
        <w:t>Abstract</w:t>
      </w:r>
    </w:p>
    <w:p w14:paraId="4D787816" w14:textId="77777777" w:rsidR="008F7CF0" w:rsidRDefault="001D7A82" w:rsidP="000F1D5E">
      <w:pPr>
        <w:spacing w:after="360"/>
      </w:pPr>
      <w:r>
        <w:rPr>
          <w:b/>
        </w:rPr>
        <w:t>Background</w:t>
      </w:r>
      <w:r>
        <w:br/>
        <w:t>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14:paraId="21A3BBBC" w14:textId="3922DB9F" w:rsidR="008F7CF0" w:rsidRDefault="001D7A82" w:rsidP="000F1D5E">
      <w:pPr>
        <w:spacing w:after="360"/>
      </w:pPr>
      <w:r>
        <w:rPr>
          <w:b/>
        </w:rPr>
        <w:t>Methods</w:t>
      </w:r>
      <w:r>
        <w:br/>
        <w:t>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14:paraId="2165E9AD" w14:textId="77777777" w:rsidR="008F7CF0" w:rsidRDefault="001D7A82" w:rsidP="000F1D5E">
      <w:pPr>
        <w:spacing w:after="360"/>
      </w:pPr>
      <w:r>
        <w:rPr>
          <w:b/>
        </w:rPr>
        <w:t>Results</w:t>
      </w:r>
      <w:r>
        <w:b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 </w:t>
      </w:r>
      <w:r>
        <w:rPr>
          <w:i/>
        </w:rPr>
        <w:t>Porphyromonas assaccharolytica</w:t>
      </w:r>
      <w:r>
        <w:t xml:space="preserve">, </w:t>
      </w:r>
      <w:r>
        <w:rPr>
          <w:i/>
        </w:rPr>
        <w:t>Peptostreptococcus stomatis</w:t>
      </w:r>
      <w:r>
        <w:t xml:space="preserve">, </w:t>
      </w:r>
      <w:r>
        <w:rPr>
          <w:i/>
        </w:rPr>
        <w:t>Parvimonas micra</w:t>
      </w:r>
      <w:r>
        <w:t xml:space="preserve">, and </w:t>
      </w:r>
      <w:r>
        <w:rPr>
          <w:i/>
        </w:rPr>
        <w:t>Fusobacterium nucleatum</w:t>
      </w:r>
      <w:r>
        <w:t xml:space="preserve"> with CRC. Yet, we found that the loss of </w:t>
      </w:r>
      <w:r>
        <w:lastRenderedPageBreak/>
        <w:t>potentially beneficial organisms, such as members of the Lachnospiraceae, was more predictive for identifying patients with adenomas when used in combination with FIT.</w:t>
      </w:r>
    </w:p>
    <w:p w14:paraId="5DC2452C" w14:textId="77777777" w:rsidR="008F7CF0" w:rsidRDefault="001D7A82" w:rsidP="000F1D5E">
      <w:pPr>
        <w:spacing w:after="360"/>
      </w:pPr>
      <w:r>
        <w:rPr>
          <w:b/>
        </w:rPr>
        <w:t>Conclusions</w:t>
      </w:r>
      <w:r>
        <w:br/>
        <w:t>These findings demonstrate the potential for microbiota analysis to complement existing screening methods to improve detection of colonic lesions.</w:t>
      </w:r>
    </w:p>
    <w:p w14:paraId="00E49316" w14:textId="77777777" w:rsidR="008F7CF0" w:rsidRDefault="001D7A82" w:rsidP="000F1D5E">
      <w:pPr>
        <w:pStyle w:val="Heading3"/>
        <w:spacing w:before="180" w:after="360"/>
      </w:pPr>
      <w:bookmarkStart w:id="4" w:name="background"/>
      <w:bookmarkEnd w:id="4"/>
      <w:r>
        <w:t>Background</w:t>
      </w:r>
    </w:p>
    <w:p w14:paraId="5BEB6E42" w14:textId="77777777" w:rsidR="008F7CF0" w:rsidRDefault="001D7A82" w:rsidP="000F1D5E">
      <w:pPr>
        <w:spacing w:after="360"/>
      </w:pPr>
      <w:r>
        <w:t>Colorectal cancer mortality has steadily declined in recent decades, due in large part to increased screening [1]. Yet current screening tests, the fecal immunochemical test (FIT) and the multitarget DNA test, have a sensitivity of 7.6% and 17.2%, respectively, for detecting non-advanced adenoma – just the type of early lesion that screening is meant to identify [2].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 [3]. Likewise the large disparity in screening rates between those with and without health insurance highlights the need for inexpensive screening methods [1, 4, 5]. Unfortunately cheaper, less invasive stool-based tests like guaic fecal occult blood test and FIT are unable to reliably detect adenomas [6]. The newly introduced stool DNA panel has improved accuracy compared to FIT, but is still limited in its ability to accurately detect adenomas [2]. Thus there is need for novel screening methods that are inexpensive and capable of detecting both cancer and adenomas.</w:t>
      </w:r>
    </w:p>
    <w:p w14:paraId="71F1CDD0" w14:textId="6749EA92" w:rsidR="008F7CF0" w:rsidRDefault="001D7A82" w:rsidP="000F1D5E">
      <w:pPr>
        <w:spacing w:after="360"/>
      </w:pPr>
      <w:r>
        <w:lastRenderedPageBreak/>
        <w:t>The gut microbiota, the collection of microorganisms that inhabit the gastrointestinal tract, are one potential source of biomarkers for detecting colonic lesions. Numerous studies have observed alterations in the gut bacterial communities of patients with CRC [7–12]. Experiments in animal models have demonstrated that such alterations have the potential to accelerate tumorigenesis [13]. Furthermore, several members of the gut microbiota have been shown to potentiate both the development and progression of CRC by a variety of mechanisms [14–16].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14:paraId="6471A92F" w14:textId="1C503B85" w:rsidR="008F7CF0" w:rsidRDefault="001D7A82" w:rsidP="000F1D5E">
      <w:pPr>
        <w:spacing w:after="360"/>
      </w:pPr>
      <w:r>
        <w:t>Two recent studies used statistical models that take into account the abundances of multiple bacterial species and the results of guaic fecal occult blood test (gFOBT) to distinguish healthy individuals from those with CRC [17, 18]. The analysis by Zackular et al. [17] used samples from a limited number of subjects (N=30 normal, 30 adenoma, and 30 carcinoma), while that of Zeller et al [18] 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14:paraId="77745D64" w14:textId="61C8DB39" w:rsidR="008F7CF0" w:rsidRDefault="001D7A82" w:rsidP="000F1D5E">
      <w:pPr>
        <w:spacing w:after="360"/>
      </w:pPr>
      <w:r>
        <w:lastRenderedPageBreak/>
        <w:t>In the present study, we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 [19].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14:paraId="462FC60E" w14:textId="77777777" w:rsidR="008F7CF0" w:rsidRDefault="001D7A82" w:rsidP="000F1D5E">
      <w:pPr>
        <w:pStyle w:val="Heading3"/>
        <w:spacing w:before="180" w:after="360"/>
      </w:pPr>
      <w:bookmarkStart w:id="5" w:name="methods"/>
      <w:bookmarkEnd w:id="5"/>
      <w:r>
        <w:t>Methods</w:t>
      </w:r>
    </w:p>
    <w:p w14:paraId="31CDE353" w14:textId="0287D9C9" w:rsidR="008F7CF0" w:rsidRDefault="001D7A82" w:rsidP="000F1D5E">
      <w:pPr>
        <w:spacing w:after="360"/>
      </w:pPr>
      <w:r>
        <w:rPr>
          <w:b/>
        </w:rPr>
        <w:t>Study Design/Patient sampling.</w:t>
      </w:r>
      <w:r>
        <w:t xml:space="preserve"> 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w:t>
      </w:r>
      <w:r>
        <w:lastRenderedPageBreak/>
        <w:t>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preparation[20]. Stool samples were packed in ice, shipped to a processing center via next day delivery and stored at -80˚C. The University of Michigan Institutional Review Board approved this study, and all subjects provided informed consent</w:t>
      </w:r>
      <w:ins w:id="6" w:author="Niel Baxter" w:date="2016-01-14T13:39:00Z">
        <w:r>
          <w:t>.</w:t>
        </w:r>
        <w:r w:rsidR="00A55AB2">
          <w:t xml:space="preserve"> This study conformed to the guidelines of the Helsinki Declaration</w:t>
        </w:r>
      </w:ins>
      <w:r w:rsidR="00A55AB2">
        <w:t>.</w:t>
      </w:r>
    </w:p>
    <w:p w14:paraId="4296B1A2" w14:textId="77777777" w:rsidR="008F7CF0" w:rsidRDefault="001D7A82" w:rsidP="000F1D5E">
      <w:pPr>
        <w:spacing w:after="360"/>
      </w:pPr>
      <w:r>
        <w:rPr>
          <w:b/>
        </w:rPr>
        <w:t>Fecal Immunochemical Tests.</w:t>
      </w:r>
      <w:r>
        <w:t xml:space="preserve"> 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14:paraId="2A295C75" w14:textId="23250E00" w:rsidR="008F7CF0" w:rsidRDefault="001D7A82" w:rsidP="000F1D5E">
      <w:pPr>
        <w:spacing w:after="360"/>
      </w:pPr>
      <w:r>
        <w:rPr>
          <w:b/>
        </w:rPr>
        <w:t>16S rRNA Gene Sequencing.</w:t>
      </w:r>
      <w:r>
        <w:t xml:space="preserve"> 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[21].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14:paraId="0FCCCEB9" w14:textId="419BD1E2" w:rsidR="008F7CF0" w:rsidRDefault="001D7A82" w:rsidP="000F1D5E">
      <w:pPr>
        <w:spacing w:after="360"/>
      </w:pPr>
      <w:r>
        <w:rPr>
          <w:b/>
        </w:rPr>
        <w:lastRenderedPageBreak/>
        <w:t>Sequence Curation.</w:t>
      </w:r>
      <w:r>
        <w:t xml:space="preserve"> The 16S rRNA gene sequences were curated using the mothur software package, as described previously [21].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 [22].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w:t>
      </w:r>
      <w:ins w:id="7" w:author="Pat Schloss" w:date="2016-01-14T14:58:00Z">
        <w:r w:rsidR="000B1696">
          <w:t xml:space="preserve">or subsampled </w:t>
        </w:r>
      </w:ins>
      <w:r>
        <w:t>to 10,000 per sample to minimize the effects of uneven sampling.</w:t>
      </w:r>
    </w:p>
    <w:p w14:paraId="3F2336FF" w14:textId="70933C85" w:rsidR="001D7A82" w:rsidRDefault="001D7A82" w:rsidP="000F1D5E">
      <w:pPr>
        <w:spacing w:after="360"/>
      </w:pPr>
      <w:r>
        <w:rPr>
          <w:b/>
        </w:rPr>
        <w:t>Statistical Methods.</w:t>
      </w:r>
      <w:r>
        <w:t xml:space="preserve"> All statistical analyses were performed using R (v.3.2.0). Random Forest models were generated using the AUCRF package [23]. The AUC of ROC curves were compared using the method described by DeLong et al. [24]. The optimal cutoff for the MMT was determined using Youden's </w:t>
      </w:r>
      <w:r>
        <w:rPr>
          <w:i/>
        </w:rPr>
        <w:t>J</w:t>
      </w:r>
      <w:r>
        <w:t xml:space="preserve"> statistic as implemented in the pROC package in R [25]. The sensitivities of FIT and the MMT were compared using McNemar's Chi-squared test. To control for diagnosis while testing the effects of sex on the microbiome we used PERMANOVA as implemented in the adonis function in the vegan R package [26].</w:t>
      </w:r>
      <w:r>
        <w:br w:type="page"/>
      </w:r>
    </w:p>
    <w:p w14:paraId="4501996C" w14:textId="77777777" w:rsidR="008F7CF0" w:rsidRDefault="001D7A82" w:rsidP="000F1D5E">
      <w:pPr>
        <w:pStyle w:val="Heading3"/>
        <w:spacing w:before="180" w:after="360"/>
      </w:pPr>
      <w:bookmarkStart w:id="8" w:name="results"/>
      <w:bookmarkEnd w:id="8"/>
      <w:r>
        <w:lastRenderedPageBreak/>
        <w:t>Results</w:t>
      </w:r>
    </w:p>
    <w:p w14:paraId="69679455" w14:textId="76B3FACA" w:rsidR="008F7CF0" w:rsidRDefault="001D7A82" w:rsidP="000F1D5E">
      <w:pPr>
        <w:spacing w:after="360"/>
      </w:pPr>
      <w:r>
        <w:rPr>
          <w:b/>
          <w:i/>
        </w:rPr>
        <w:t>Complementary detection of lesions by FIT and the microbiota.</w:t>
      </w:r>
      <w:r>
        <w:t xml:space="preserve"> 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 [23]. The optimal model utilized 22 bacterial populations (Fig. S1A).</w:t>
      </w:r>
      <w:ins w:id="9" w:author="Niel Baxter" w:date="2016-01-14T13:39:00Z">
        <w:r>
          <w:t xml:space="preserve"> The vast majority of OTUs in the model (17 out of 22) belonged to the order Clostrid</w:t>
        </w:r>
      </w:ins>
      <w:ins w:id="10" w:author="Pat Schloss" w:date="2016-01-14T14:59:00Z">
        <w:r w:rsidR="000B1696">
          <w:t>i</w:t>
        </w:r>
      </w:ins>
      <w:ins w:id="11" w:author="Niel Baxter" w:date="2016-01-14T13:39:00Z">
        <w:r>
          <w:t xml:space="preserve">ales, 4 were associated with the genus </w:t>
        </w:r>
        <w:r>
          <w:rPr>
            <w:i/>
          </w:rPr>
          <w:t>Bacteroides</w:t>
        </w:r>
        <w:r>
          <w:t>, and one OTU was u</w:t>
        </w:r>
      </w:ins>
      <w:ins w:id="12" w:author="Pat Schloss" w:date="2016-01-14T14:38:00Z">
        <w:r w:rsidR="00490094">
          <w:t>n</w:t>
        </w:r>
      </w:ins>
      <w:ins w:id="13" w:author="Niel Baxter" w:date="2016-01-14T13:39:00Z">
        <w:r>
          <w:t xml:space="preserve">classified </w:t>
        </w:r>
      </w:ins>
      <w:ins w:id="14" w:author="Pat Schloss" w:date="2016-01-14T14:59:00Z">
        <w:r w:rsidR="000B1696">
          <w:t xml:space="preserve">at the phylum level </w:t>
        </w:r>
      </w:ins>
      <w:ins w:id="15" w:author="Niel Baxter" w:date="2016-01-14T13:39:00Z">
        <w:r>
          <w:t>(Fig. S1B).</w:t>
        </w:r>
      </w:ins>
      <w:r>
        <w:t xml:space="preserve"> The AUC for the microbiota model (0.673) was significantly different from a random assignment (p&lt;0.001), but not significantly different from that of FIT (FIT AUC:0.639, p&gt;0.05, Fig. 1A). At the 100ng/ml cutoff FIT detected 15.7% of </w:t>
      </w:r>
      <w:del w:id="16" w:author="Niel Baxter" w:date="2016-01-14T13:39:00Z">
        <w:r w:rsidR="006C5A11">
          <w:delText>cancers</w:delText>
        </w:r>
      </w:del>
      <w:ins w:id="17" w:author="Niel Baxter" w:date="2016-01-14T13:39:00Z">
        <w:r>
          <w:t>adenomas</w:t>
        </w:r>
      </w:ins>
      <w:r>
        <w:t xml:space="preserve">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14:paraId="45B26163" w14:textId="2DA14570" w:rsidR="008F7CF0" w:rsidRDefault="001D7A82" w:rsidP="000F1D5E">
      <w:pPr>
        <w:spacing w:after="360"/>
      </w:pPr>
      <w:r>
        <w:t xml:space="preserve">Next we generated a random forest model for differentiating normal individuals from those with cancer using the relative abundance </w:t>
      </w:r>
      <w:ins w:id="18" w:author="Niel Baxter" w:date="2016-01-14T13:39:00Z">
        <w:r>
          <w:t xml:space="preserve">of </w:t>
        </w:r>
      </w:ins>
      <w:r>
        <w:t xml:space="preserve">34 bacterial populations (Fig. S2A). Consistent </w:t>
      </w:r>
      <w:r>
        <w:lastRenderedPageBreak/>
        <w:t xml:space="preserve">with previous observations, the bacteria most strongly associated with CRC belonged to taxa commonly associated with periodontal disease [18, 27, 28]. These include OTUs associated </w:t>
      </w:r>
      <w:r>
        <w:rPr>
          <w:i/>
        </w:rPr>
        <w:t>Pophyromonas assaccharolytica</w:t>
      </w:r>
      <w:r>
        <w:t xml:space="preserve"> (OTU105), </w:t>
      </w:r>
      <w:r>
        <w:rPr>
          <w:i/>
        </w:rPr>
        <w:t>Fusobacterium nucleatum</w:t>
      </w:r>
      <w:r>
        <w:t xml:space="preserve"> (OTU264), </w:t>
      </w:r>
      <w:r>
        <w:rPr>
          <w:i/>
        </w:rPr>
        <w:t>Parvimonas micra</w:t>
      </w:r>
      <w:r>
        <w:t xml:space="preserve"> (OTU281), </w:t>
      </w:r>
      <w:r>
        <w:rPr>
          <w:i/>
        </w:rPr>
        <w:t>Peptostreptococcus stomatis</w:t>
      </w:r>
      <w:r>
        <w:t xml:space="preserve"> (OTU310), </w:t>
      </w:r>
      <w:r>
        <w:rPr>
          <w:i/>
        </w:rPr>
        <w:t>Gemella spp.</w:t>
      </w:r>
      <w:r>
        <w:t xml:space="preserve"> (OTU356), and an unclassified </w:t>
      </w:r>
      <w:r>
        <w:rPr>
          <w:i/>
        </w:rPr>
        <w:t>Prevotella</w:t>
      </w:r>
      <w:r>
        <w:t xml:space="preserve"> (OTU57) (Fig. S2C). The ROC curve for the model had an AUC of 0.847, which was similar to AUCs reported for other microbiota-based models for CRC [17, 18]</w:t>
      </w:r>
      <w:ins w:id="19" w:author="Pat Schloss" w:date="2016-01-14T15:00:00Z">
        <w:r w:rsidR="000B1696">
          <w:t xml:space="preserve">. The AUC of this model was </w:t>
        </w:r>
      </w:ins>
      <w:del w:id="20" w:author="Pat Schloss" w:date="2016-01-14T15:00:00Z">
        <w:r w:rsidDel="000B1696">
          <w:delText xml:space="preserve"> and </w:delText>
        </w:r>
      </w:del>
      <w:r>
        <w:t xml:space="preserve">significantly </w:t>
      </w:r>
      <w:ins w:id="21" w:author="Pat Schloss" w:date="2016-01-14T15:00:00Z">
        <w:r w:rsidR="000B1696">
          <w:t>b</w:t>
        </w:r>
      </w:ins>
      <w:del w:id="22" w:author="Pat Schloss" w:date="2016-01-14T15:00:00Z">
        <w:r w:rsidDel="000B1696">
          <w:delText xml:space="preserve">different </w:delText>
        </w:r>
      </w:del>
      <w:ins w:id="23" w:author="Pat Schloss" w:date="2016-01-14T15:00:00Z">
        <w:r w:rsidR="000B1696">
          <w:t xml:space="preserve">etter </w:t>
        </w:r>
      </w:ins>
      <w:del w:id="24" w:author="Pat Schloss" w:date="2016-01-14T15:00:00Z">
        <w:r w:rsidDel="000B1696">
          <w:delText xml:space="preserve">from </w:delText>
        </w:r>
      </w:del>
      <w:ins w:id="25" w:author="Pat Schloss" w:date="2016-01-14T15:00:00Z">
        <w:r w:rsidR="000B1696">
          <w:t xml:space="preserve">than </w:t>
        </w:r>
      </w:ins>
      <w:r>
        <w:t xml:space="preserve">a random assignment (p&lt;0.001), but </w:t>
      </w:r>
      <w:del w:id="26" w:author="Pat Schloss" w:date="2016-01-14T15:00:00Z">
        <w:r w:rsidDel="000B1696">
          <w:delText xml:space="preserve">which </w:delText>
        </w:r>
      </w:del>
      <w:r>
        <w:t>was significantly lower than that of FIT (FIT AUC:0.929, p=0.005, Fig. 1C). At the manufacturer recommended cutoff of 100ng/ml</w:t>
      </w:r>
      <w:ins w:id="27" w:author="Pat Schloss" w:date="2016-01-14T15:01:00Z">
        <w:r w:rsidR="000B1696">
          <w:t>,</w:t>
        </w:r>
      </w:ins>
      <w:r>
        <w:t xml:space="preserve">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14:paraId="674EEB01" w14:textId="18708538" w:rsidR="008F7CF0" w:rsidRDefault="001D7A82" w:rsidP="000F1D5E">
      <w:pPr>
        <w:spacing w:after="360"/>
      </w:pPr>
      <w:r>
        <w:rPr>
          <w:b/>
          <w:i/>
        </w:rPr>
        <w:t>Multitarget Microbiota Test for colonic lesions.</w:t>
      </w:r>
      <w:r>
        <w:t xml:space="preserve"> 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w:t>
      </w:r>
      <w:del w:id="28" w:author="Niel Baxter" w:date="2016-01-14T13:39:00Z">
        <w:r w:rsidR="006C5A11">
          <w:delText>S4</w:delText>
        </w:r>
      </w:del>
      <w:ins w:id="29" w:author="Niel Baxter" w:date="2016-01-14T13:39:00Z">
        <w:r>
          <w:t>S3</w:t>
        </w:r>
      </w:ins>
      <w:r>
        <w:t xml:space="preserve">). Three OTUs </w:t>
      </w:r>
      <w:r>
        <w:lastRenderedPageBreak/>
        <w:t xml:space="preserve">were associated with the genus </w:t>
      </w:r>
      <w:r>
        <w:rPr>
          <w:i/>
        </w:rPr>
        <w:t>Bacteroides</w:t>
      </w:r>
      <w:r>
        <w:t xml:space="preserve">. The remaining OTUs were associated with </w:t>
      </w:r>
      <w:r>
        <w:rPr>
          <w:i/>
        </w:rPr>
        <w:t>Porphyromonas</w:t>
      </w:r>
      <w:r>
        <w:t xml:space="preserve">, </w:t>
      </w:r>
      <w:r>
        <w:rPr>
          <w:i/>
        </w:rPr>
        <w:t>Parabacteroides</w:t>
      </w:r>
      <w:r>
        <w:t xml:space="preserve">, </w:t>
      </w:r>
      <w:r>
        <w:rPr>
          <w:i/>
        </w:rPr>
        <w:t>Collinsella</w:t>
      </w:r>
      <w:r>
        <w:t xml:space="preserve">, and Enterobacteriaceae. The OTU associated with </w:t>
      </w:r>
      <w:r>
        <w:rPr>
          <w:i/>
        </w:rPr>
        <w:t>Porphyromonas</w:t>
      </w:r>
      <w:r>
        <w:t xml:space="preserve"> was most closely related to </w:t>
      </w:r>
      <w:r>
        <w:rPr>
          <w:i/>
        </w:rPr>
        <w:t>Porphyromonas asaccharolytica</w:t>
      </w:r>
      <w:r>
        <w:t>, which has been previously shown to be predictive of CRC [17, 18, 29]. Interestingly the majority of OTU</w:t>
      </w:r>
      <w:ins w:id="30" w:author="Pat Schloss" w:date="2016-01-14T15:02:00Z">
        <w:r w:rsidR="00B14A8E">
          <w:t>s</w:t>
        </w:r>
      </w:ins>
      <w:r>
        <w:t xml:space="preserve"> used in the model, especially the Lachnospiraceae, were enriched in normal patients (Fig. </w:t>
      </w:r>
      <w:ins w:id="31" w:author="Niel Baxter" w:date="2016-01-14T13:39:00Z">
        <w:r>
          <w:t>S3</w:t>
        </w:r>
      </w:ins>
      <w:r>
        <w:t>), suggesting that a loss of beneficial organisms in addition to the emergence of pathogens may be indicative of CRC development.</w:t>
      </w:r>
    </w:p>
    <w:p w14:paraId="599A6F9C" w14:textId="037DC1E1" w:rsidR="008F7CF0" w:rsidRDefault="001D7A82" w:rsidP="000F1D5E">
      <w:pPr>
        <w:spacing w:after="360"/>
      </w:pPr>
      <w:r>
        <w:rPr>
          <w:b/>
          <w:i/>
        </w:rPr>
        <w:t>Comparing MMT to FIT.</w:t>
      </w:r>
      <w:r>
        <w:t xml:space="preserve"> 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 [25].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w:t>
      </w:r>
      <w:r>
        <w:lastRenderedPageBreak/>
        <w:t>increased sensitivity of the MMT was accompanied by a decrease in specificity (83.7%) compared to FIT (97.1%).</w:t>
      </w:r>
    </w:p>
    <w:p w14:paraId="14B8A33E" w14:textId="77777777" w:rsidR="008F7CF0" w:rsidRDefault="001D7A82" w:rsidP="000F1D5E">
      <w:pPr>
        <w:spacing w:after="360"/>
      </w:pPr>
      <w:r>
        <w:t>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14:paraId="0A5B46C3" w14:textId="491334C6" w:rsidR="008F7CF0" w:rsidRDefault="001D7A82" w:rsidP="000F1D5E">
      <w:pPr>
        <w:spacing w:after="360"/>
      </w:pPr>
      <w:r>
        <w:t>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 [30].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(Table 2). MMT was able to identify a large proportion of true positives among individuals with a negative FIT result (55.1% for cancer, 72.0% for advanced adenoma, 82.5% for non-advanced adenoma).</w:t>
      </w:r>
    </w:p>
    <w:p w14:paraId="6AB65405" w14:textId="7870BCD2" w:rsidR="008F7CF0" w:rsidRDefault="001D7A82" w:rsidP="000F1D5E">
      <w:pPr>
        <w:spacing w:after="360"/>
      </w:pPr>
      <w:r>
        <w:rPr>
          <w:b/>
          <w:i/>
        </w:rPr>
        <w:lastRenderedPageBreak/>
        <w:t xml:space="preserve">Effect of </w:t>
      </w:r>
      <w:del w:id="32" w:author="Niel Baxter" w:date="2016-01-14T13:39:00Z">
        <w:r w:rsidR="006C5A11">
          <w:rPr>
            <w:b/>
            <w:i/>
          </w:rPr>
          <w:delText>sex</w:delText>
        </w:r>
      </w:del>
      <w:ins w:id="33" w:author="Niel Baxter" w:date="2016-01-14T13:39:00Z">
        <w:r>
          <w:rPr>
            <w:b/>
            <w:i/>
          </w:rPr>
          <w:t>patient characteristics</w:t>
        </w:r>
      </w:ins>
      <w:r>
        <w:rPr>
          <w:b/>
          <w:i/>
        </w:rPr>
        <w:t xml:space="preserve"> on model performance.</w:t>
      </w:r>
      <w:r>
        <w:t xml:space="preserve"> Previous studies have identified differences in diagnostic test performance for certain demographic groups or for people taking certain medications [31–33].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w:t>
      </w:r>
      <w:del w:id="34" w:author="Niel Baxter" w:date="2016-01-14T13:39:00Z">
        <w:r w:rsidR="006C5A11">
          <w:delText>S6</w:delText>
        </w:r>
      </w:del>
      <w:ins w:id="35" w:author="Niel Baxter" w:date="2016-01-14T13:39:00Z">
        <w:r>
          <w:t>S4</w:t>
        </w:r>
      </w:ins>
      <w:r>
        <w:t>).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14:paraId="6FC231F5" w14:textId="77777777" w:rsidR="008F7CF0" w:rsidRDefault="001D7A82" w:rsidP="001D7A82">
      <w:pPr>
        <w:spacing w:after="360"/>
        <w:rPr>
          <w:ins w:id="36" w:author="Niel Baxter" w:date="2016-01-14T13:39:00Z"/>
        </w:rPr>
      </w:pPr>
      <w:ins w:id="37" w:author="Niel Baxter" w:date="2016-01-14T13:39:00Z">
        <w:r>
          <w:t xml:space="preserve">We have previously shown that incorporating patient metadata into microbiome-based diagnostic models can improve screening accuracy [17]. To test whether the same was true for the MMT we generated a random forest model that combined patients' age, BMI, sex, and smoking status with the OTUs and FIT result from the MMT. The AUC of the ROC curve for this model (0.865) was not significantly higher than that of the MMT (AUC: 0.829, p=0.15, Fig. S5). However, when the model with patient metadata was set to the same </w:t>
        </w:r>
        <w:r>
          <w:lastRenderedPageBreak/>
          <w:t>specificity as the MMT (83.7%), it had significantly higher sensitivity for lesions (78.3%) than the MMT (71.4%, p=0.03). This result supports our previous observations that patient metadata could be used to further improve screening accuracy.</w:t>
        </w:r>
      </w:ins>
    </w:p>
    <w:p w14:paraId="080384A9" w14:textId="77777777" w:rsidR="008F7CF0" w:rsidRDefault="001D7A82" w:rsidP="000F1D5E">
      <w:pPr>
        <w:pStyle w:val="Heading3"/>
        <w:spacing w:before="180" w:after="360"/>
      </w:pPr>
      <w:bookmarkStart w:id="38" w:name="discussion"/>
      <w:bookmarkEnd w:id="38"/>
      <w:r>
        <w:t>Discussion</w:t>
      </w:r>
    </w:p>
    <w:p w14:paraId="33DC0701" w14:textId="34BCB1F4" w:rsidR="009B26C3" w:rsidRDefault="001D7A82" w:rsidP="000F1D5E">
      <w:pPr>
        <w:spacing w:after="360"/>
        <w:rPr>
          <w:ins w:id="39" w:author="Pat Schloss" w:date="2016-01-14T15:15:00Z"/>
        </w:rPr>
      </w:pPr>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w:t>
      </w:r>
      <w:ins w:id="40" w:author="Pat Schloss" w:date="2016-01-14T15:15:00Z">
        <w:r w:rsidR="009B26C3">
          <w:t xml:space="preserve">We anticipate that inclusion of </w:t>
        </w:r>
      </w:ins>
      <w:ins w:id="41" w:author="Pat Schloss" w:date="2016-01-14T15:16:00Z">
        <w:r w:rsidR="009B26C3">
          <w:t>additional host markers to the MMT could further improve its sensitivity.</w:t>
        </w:r>
      </w:ins>
    </w:p>
    <w:p w14:paraId="0A04F63A" w14:textId="79ED326C" w:rsidR="008F7CF0" w:rsidRDefault="001D7A82" w:rsidP="000F1D5E">
      <w:pPr>
        <w:spacing w:after="360"/>
      </w:pPr>
      <w:r>
        <w:t>By estimating the performance of the tests on the U.S. population, we demonstarted the potential for using FIT and the MMT in series, thereby preserving the advantages of the higher specificity of FIT and the superior sensitivity of MMT.</w:t>
      </w:r>
      <w:ins w:id="42" w:author="Pat Schloss" w:date="2016-01-14T15:15:00Z">
        <w:r w:rsidR="009B26C3">
          <w:t xml:space="preserve"> </w:t>
        </w:r>
      </w:ins>
      <w:ins w:id="43" w:author="Niel Baxter" w:date="2016-01-14T13:39:00Z">
        <w:del w:id="44" w:author="Pat Schloss" w:date="2016-01-14T15:14:00Z">
          <w:r w:rsidDel="009B26C3">
            <w:delText xml:space="preserve"> </w:delText>
          </w:r>
        </w:del>
      </w:ins>
      <w:ins w:id="45" w:author="Pat Schloss" w:date="2016-01-14T15:12:00Z">
        <w:r w:rsidR="009B26C3">
          <w:t xml:space="preserve">Based on our results, </w:t>
        </w:r>
      </w:ins>
      <w:ins w:id="46" w:author="Niel Baxter" w:date="2016-01-14T13:39:00Z">
        <w:del w:id="47" w:author="Pat Schloss" w:date="2016-01-14T15:12:00Z">
          <w:r w:rsidDel="009B26C3">
            <w:delText>O</w:delText>
          </w:r>
        </w:del>
      </w:ins>
      <w:ins w:id="48" w:author="Pat Schloss" w:date="2016-01-14T15:12:00Z">
        <w:r w:rsidR="009B26C3">
          <w:t>o</w:t>
        </w:r>
      </w:ins>
      <w:ins w:id="49" w:author="Niel Baxter" w:date="2016-01-14T13:39:00Z">
        <w:r>
          <w:t xml:space="preserve">ne way to approach screening would be to advise colonoscopies to those individuals positive in both MMT and FIT. In individuals who tested negative in both MMT and FIT, it could be argued that less frequent testing may be necessary (e.g., stool testing once every 3 years could be assessed versus once a year). </w:t>
        </w:r>
        <w:del w:id="50" w:author="Pat Schloss" w:date="2016-01-14T15:12:00Z">
          <w:r w:rsidDel="009B26C3">
            <w:delText xml:space="preserve">Trials could confirm the time lag between testing. </w:delText>
          </w:r>
        </w:del>
        <w:r>
          <w:t xml:space="preserve">For those individuals who tested positive in one of </w:t>
        </w:r>
        <w:r>
          <w:lastRenderedPageBreak/>
          <w:t>the tests but negative in the other, trials could confirm whether continuing with the annual stool testing or offering colonoscopy would yield better patient outcomes (to include both likely benefits of early diagnosis as well as adverse effects of unnecessary testing).</w:t>
        </w:r>
      </w:ins>
      <w:ins w:id="51" w:author="Pat Schloss" w:date="2016-01-14T15:16:00Z">
        <w:r w:rsidR="009B26C3">
          <w:t xml:space="preserve"> </w:t>
        </w:r>
      </w:ins>
      <w:ins w:id="52" w:author="Pat Schloss" w:date="2016-01-14T15:17:00Z">
        <w:r w:rsidR="009B26C3">
          <w:t>R</w:t>
        </w:r>
      </w:ins>
      <w:ins w:id="53" w:author="Pat Schloss" w:date="2016-01-14T15:16:00Z">
        <w:r w:rsidR="009B26C3">
          <w:t xml:space="preserve">andomized control </w:t>
        </w:r>
      </w:ins>
      <w:ins w:id="54" w:author="Pat Schloss" w:date="2016-01-14T15:17:00Z">
        <w:r w:rsidR="009B26C3">
          <w:t>trials would be needed to demonstrate the efficacy of this scheme and to evaluate the appropriate frequency of retesting.</w:t>
        </w:r>
      </w:ins>
    </w:p>
    <w:p w14:paraId="7B66D6B3" w14:textId="2C598482" w:rsidR="008F7CF0" w:rsidRDefault="001D7A82" w:rsidP="000F1D5E">
      <w:pPr>
        <w:spacing w:after="360"/>
      </w:pPr>
      <w:r>
        <w:t xml:space="preserve">It was recently shown that when FIT was combined with host-associated DNA biomarkers, the ability to detect adenomas and carcinomas was significantly improved over FIT alone [2].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 [15, 16, 18]. More generally, predictive and diagnostic models for other diseases with a microbial etiology may benefit from a similar approach. For example, we recently demonstrated the ability to detect </w:t>
      </w:r>
      <w:r>
        <w:rPr>
          <w:i/>
        </w:rPr>
        <w:t>Clostridium difficile</w:t>
      </w:r>
      <w:r>
        <w:t xml:space="preserve"> infection based on the composition of the microbiota [34]. Such models are likely to be useful as microbiota sequencing gains traction as a tool for characterizing health.</w:t>
      </w:r>
    </w:p>
    <w:p w14:paraId="334783BE" w14:textId="65D46526" w:rsidR="008F7CF0" w:rsidRDefault="001D7A82" w:rsidP="000F1D5E">
      <w:pPr>
        <w:spacing w:after="360"/>
      </w:pPr>
      <w:r>
        <w:t xml:space="preserve">Surprisingly most of the OTUs that work well for identifying cancers, including </w:t>
      </w:r>
      <w:r>
        <w:rPr>
          <w:i/>
        </w:rPr>
        <w:t>Fusobacterium nucleatum</w:t>
      </w:r>
      <w:r>
        <w:t xml:space="preserve"> (OTU264), </w:t>
      </w:r>
      <w:r>
        <w:rPr>
          <w:i/>
        </w:rPr>
        <w:t>Peptostroptococcus stomatis</w:t>
      </w:r>
      <w:r>
        <w:t xml:space="preserve"> (OTU310), and </w:t>
      </w:r>
      <w:r>
        <w:rPr>
          <w:i/>
        </w:rPr>
        <w:lastRenderedPageBreak/>
        <w:t>Parvimonas micra</w:t>
      </w:r>
      <w:r>
        <w:t xml:space="preserve"> (OTU281), were excluded from the MMT. </w:t>
      </w:r>
      <w:ins w:id="55" w:author="Niel Baxter" w:date="2016-01-14T13:39:00Z">
        <w:r>
          <w:t xml:space="preserve">This is likely due to these OTUs being </w:t>
        </w:r>
      </w:ins>
      <w:proofErr w:type="spellStart"/>
      <w:ins w:id="56" w:author="Niel Baxter" w:date="2016-01-14T15:47:00Z">
        <w:r w:rsidR="00767D3A">
          <w:t>postiviely</w:t>
        </w:r>
      </w:ins>
      <w:proofErr w:type="spellEnd"/>
      <w:ins w:id="57" w:author="Niel Baxter" w:date="2016-01-14T13:39:00Z">
        <w:r>
          <w:t xml:space="preserve"> correlated FIT (all p&lt;0.001, Spearman correlation), meaning they add little information when used in combination with FIT. </w:t>
        </w:r>
      </w:ins>
      <w:r>
        <w:t xml:space="preserve">Instead the MMT is enriched for OTUs that help detect adenomas. Thus the MMT model relies primarily on FIT for detecting cancer, and uses the microbiota to </w:t>
      </w:r>
      <w:ins w:id="58" w:author="Niel Baxter" w:date="2016-01-14T13:39:00Z">
        <w:r>
          <w:t xml:space="preserve">help </w:t>
        </w:r>
      </w:ins>
      <w:r>
        <w:t>identify adenomas</w:t>
      </w:r>
      <w:ins w:id="59" w:author="Niel Baxter" w:date="2016-01-14T13:39:00Z">
        <w:r>
          <w:t xml:space="preserve"> undetectable by FIT alone</w:t>
        </w:r>
      </w:ins>
      <w:r>
        <w:t xml:space="preserv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 [35–38]. Likewise Zeller et al. observed a depletion of butyrate-producing </w:t>
      </w:r>
      <w:r>
        <w:rPr>
          <w:i/>
        </w:rPr>
        <w:t>Eubacterium spp.</w:t>
      </w:r>
      <w:r>
        <w:t xml:space="preserve"> in patients with CRC [18].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14:paraId="5995ED75" w14:textId="7437595B" w:rsidR="008F7CF0" w:rsidRDefault="009F1D3B" w:rsidP="009F1D3B">
      <w:pPr>
        <w:spacing w:after="360"/>
      </w:pPr>
      <w:ins w:id="60" w:author="Pat Schloss" w:date="2016-01-14T15:20:00Z">
        <w:r>
          <w:t>Although i</w:t>
        </w:r>
      </w:ins>
      <w:ins w:id="61" w:author="Pat Schloss" w:date="2016-01-14T15:19:00Z">
        <w:r>
          <w:t xml:space="preserve">t is exciting that the </w:t>
        </w:r>
      </w:ins>
      <w:ins w:id="62" w:author="Pat Schloss" w:date="2016-01-14T15:20:00Z">
        <w:r>
          <w:t xml:space="preserve">addition of </w:t>
        </w:r>
      </w:ins>
      <w:ins w:id="63" w:author="Pat Schloss" w:date="2016-01-14T15:19:00Z">
        <w:r>
          <w:t xml:space="preserve">the microbiota </w:t>
        </w:r>
      </w:ins>
      <w:ins w:id="64" w:author="Pat Schloss" w:date="2016-01-14T15:20:00Z">
        <w:r>
          <w:t xml:space="preserve">can improve the sensitivity of FIT, further validation is needed </w:t>
        </w:r>
      </w:ins>
      <w:ins w:id="65" w:author="Niel Baxter" w:date="2016-01-14T15:48:00Z">
        <w:r w:rsidR="00767D3A">
          <w:t xml:space="preserve">prior </w:t>
        </w:r>
      </w:ins>
      <w:ins w:id="66" w:author="Pat Schloss" w:date="2016-01-14T15:20:00Z">
        <w:r>
          <w:t xml:space="preserve">to clinical adoption. This represents the largest </w:t>
        </w:r>
      </w:ins>
      <w:ins w:id="67" w:author="Pat Schloss" w:date="2016-01-14T15:21:00Z">
        <w:r>
          <w:t xml:space="preserve">cohort to date, but still only represents 490 patients. In contrast, the cohort used to validate the </w:t>
        </w:r>
      </w:ins>
      <w:proofErr w:type="spellStart"/>
      <w:ins w:id="68" w:author="Pat Schloss" w:date="2016-01-14T15:23:00Z">
        <w:r>
          <w:t>Multitarget</w:t>
        </w:r>
        <w:proofErr w:type="spellEnd"/>
        <w:r>
          <w:t xml:space="preserve"> stool DNA test included </w:t>
        </w:r>
      </w:ins>
      <w:ins w:id="69" w:author="Pat Schloss" w:date="2016-01-14T15:24:00Z">
        <w:r w:rsidRPr="009F1D3B">
          <w:t>9</w:t>
        </w:r>
        <w:r>
          <w:t>,</w:t>
        </w:r>
        <w:r w:rsidRPr="009F1D3B">
          <w:t xml:space="preserve">989 </w:t>
        </w:r>
      </w:ins>
      <w:ins w:id="70" w:author="Pat Schloss" w:date="2016-01-14T15:23:00Z">
        <w:r>
          <w:t>subjects.</w:t>
        </w:r>
      </w:ins>
      <w:ins w:id="71" w:author="Pat Schloss" w:date="2016-01-14T15:24:00Z">
        <w:r>
          <w:t xml:space="preserve"> </w:t>
        </w:r>
      </w:ins>
      <w:ins w:id="72" w:author="Pat Schloss" w:date="2016-01-14T15:25:00Z">
        <w:r>
          <w:t xml:space="preserve">Development of a larger cohort will allow us to apply the MMT </w:t>
        </w:r>
      </w:ins>
      <w:del w:id="73" w:author="Pat Schloss" w:date="2016-01-14T15:25:00Z">
        <w:r w:rsidR="006C5A11" w:rsidDel="009F1D3B">
          <w:delText>All previous studies describing differences in the gut microbiota of individuals with varying stages of CRC, including this one, have relied on samples</w:delText>
        </w:r>
      </w:del>
      <w:ins w:id="74" w:author="Niel Baxter" w:date="2016-01-14T13:39:00Z">
        <w:del w:id="75" w:author="Pat Schloss" w:date="2016-01-14T15:25:00Z">
          <w:r w:rsidR="001D7A82" w:rsidDel="009F1D3B">
            <w:delText xml:space="preserve">The biggest shortcoming for this study is that the model was not applied </w:delText>
          </w:r>
        </w:del>
        <w:r w:rsidR="001D7A82">
          <w:t>to</w:t>
        </w:r>
      </w:ins>
      <w:ins w:id="76" w:author="Niel Baxter" w:date="2016-01-14T15:48:00Z">
        <w:r w:rsidR="00767D3A">
          <w:t xml:space="preserve"> a</w:t>
        </w:r>
      </w:ins>
      <w:ins w:id="77" w:author="Niel Baxter" w:date="2016-01-14T13:39:00Z">
        <w:r w:rsidR="001D7A82">
          <w:t xml:space="preserve"> separate validation set. </w:t>
        </w:r>
      </w:ins>
      <w:ins w:id="78" w:author="Pat Schloss" w:date="2016-01-14T15:26:00Z">
        <w:r>
          <w:t>It is also unclear how sensitive the MMT is to variation in sample preparation and processing. M</w:t>
        </w:r>
      </w:ins>
      <w:ins w:id="79" w:author="Niel Baxter" w:date="2016-01-14T13:39:00Z">
        <w:r w:rsidR="001D7A82">
          <w:t xml:space="preserve">any of the samples </w:t>
        </w:r>
      </w:ins>
      <w:ins w:id="80" w:author="Pat Schloss" w:date="2016-01-14T15:26:00Z">
        <w:r>
          <w:t xml:space="preserve">included in </w:t>
        </w:r>
        <w:r>
          <w:lastRenderedPageBreak/>
          <w:t xml:space="preserve">the current study </w:t>
        </w:r>
      </w:ins>
      <w:ins w:id="81" w:author="Niel Baxter" w:date="2016-01-14T13:39:00Z">
        <w:r w:rsidR="001D7A82">
          <w:t>were</w:t>
        </w:r>
      </w:ins>
      <w:r w:rsidR="001D7A82">
        <w:t xml:space="preserve"> collected after </w:t>
      </w:r>
      <w:ins w:id="82" w:author="Pat Schloss" w:date="2016-01-14T15:26:00Z">
        <w:r>
          <w:t xml:space="preserve">the subjects’ </w:t>
        </w:r>
      </w:ins>
      <w:r w:rsidR="001D7A82">
        <w:t>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w:t>
      </w:r>
      <w:ins w:id="83" w:author="Pat Schloss" w:date="2016-01-14T15:27:00Z">
        <w:r>
          <w:t xml:space="preserve"> </w:t>
        </w:r>
        <w:del w:id="84" w:author="Niel Baxter" w:date="2016-01-14T15:49:00Z">
          <w:r w:rsidDel="00767D3A">
            <w:delText>Regardless of</w:delText>
          </w:r>
        </w:del>
      </w:ins>
      <w:ins w:id="85" w:author="Niel Baxter" w:date="2016-01-14T15:49:00Z">
        <w:r w:rsidR="00767D3A">
          <w:t>Despite</w:t>
        </w:r>
      </w:ins>
      <w:ins w:id="86" w:author="Pat Schloss" w:date="2016-01-14T15:27:00Z">
        <w:r>
          <w:t xml:space="preserve"> these shortcomings, the ability to improve the sensitivity of detecting adenomas suggests that further methods development and validation is warranted.</w:t>
        </w:r>
      </w:ins>
    </w:p>
    <w:p w14:paraId="67C38EBF" w14:textId="1D4BB9FE" w:rsidR="008F7CF0" w:rsidRDefault="001D7A82" w:rsidP="000F1D5E">
      <w:pPr>
        <w:spacing w:after="360"/>
      </w:pPr>
      <w:r>
        <w:t>Like other groups</w:t>
      </w:r>
      <w:del w:id="87" w:author="Pat Schloss" w:date="2016-01-14T15:28:00Z">
        <w:r w:rsidDel="009F1D3B">
          <w:delText xml:space="preserve"> before us</w:delText>
        </w:r>
      </w:del>
      <w:r>
        <w:t xml:space="preserve">, we noticed that the microbiota of CRC patients contained higher levels of bacterial taxa traditionally thought of as oral pathogens, including </w:t>
      </w:r>
      <w:r>
        <w:rPr>
          <w:i/>
        </w:rPr>
        <w:t>Fusobacterium</w:t>
      </w:r>
      <w:r>
        <w:t xml:space="preserve">, </w:t>
      </w:r>
      <w:r>
        <w:rPr>
          <w:i/>
        </w:rPr>
        <w:t>Porphyromonas</w:t>
      </w:r>
      <w:r>
        <w:t xml:space="preserve">, </w:t>
      </w:r>
      <w:r>
        <w:rPr>
          <w:i/>
        </w:rPr>
        <w:t>Peptostreptococus</w:t>
      </w:r>
      <w:r>
        <w:t xml:space="preserve">, </w:t>
      </w:r>
      <w:r>
        <w:rPr>
          <w:i/>
        </w:rPr>
        <w:t>Gemella</w:t>
      </w:r>
      <w:r>
        <w:t xml:space="preserve">, </w:t>
      </w:r>
      <w:r>
        <w:rPr>
          <w:i/>
        </w:rPr>
        <w:t>Parvimonas</w:t>
      </w:r>
      <w:r>
        <w:t xml:space="preserve">, and </w:t>
      </w:r>
      <w:r>
        <w:rPr>
          <w:i/>
        </w:rPr>
        <w:t>Prevotella</w:t>
      </w:r>
      <w:r>
        <w:t>. Periodontal pathogens have been shown to promote the progression of oral cancer [39].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 [40], alterations in the oral community could potentially be a proxy for ongoing or future changes to the gut community.</w:t>
      </w:r>
    </w:p>
    <w:p w14:paraId="54482F25" w14:textId="77777777" w:rsidR="008F7CF0" w:rsidRDefault="001D7A82" w:rsidP="000F1D5E">
      <w:pPr>
        <w:pStyle w:val="Heading3"/>
        <w:spacing w:before="180" w:after="360"/>
      </w:pPr>
      <w:bookmarkStart w:id="88" w:name="conclusions"/>
      <w:bookmarkEnd w:id="88"/>
      <w:r>
        <w:t>Conclusions</w:t>
      </w:r>
    </w:p>
    <w:p w14:paraId="70457EA6" w14:textId="012F31A2" w:rsidR="008F7CF0" w:rsidRDefault="001D7A82" w:rsidP="000F1D5E">
      <w:pPr>
        <w:spacing w:after="360"/>
      </w:pPr>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w:t>
      </w:r>
      <w:r>
        <w:lastRenderedPageBreak/>
        <w:t>the MMT is its lower specificity but, by conducting the FIT and MMT in series, it is possible to maximize the number of correctly identified individuals with preclinical lesions. The potential value of the MMT is its higher sensitivity</w:t>
      </w:r>
      <w:ins w:id="89" w:author="Pat Schloss" w:date="2016-01-14T15:28:00Z">
        <w:r w:rsidR="009F1D3B">
          <w:t>,</w:t>
        </w:r>
      </w:ins>
      <w:r>
        <w:t xml:space="preserve"> which, is the purpose of preventive screening – finding lesions earlier so that cancer would be avoided.</w:t>
      </w:r>
      <w:ins w:id="90" w:author="Niel Baxter" w:date="2016-01-14T13:39:00Z">
        <w:r>
          <w:br w:type="page"/>
        </w:r>
      </w:ins>
    </w:p>
    <w:p w14:paraId="351888D6" w14:textId="77777777" w:rsidR="008F7CF0" w:rsidRDefault="001D7A82" w:rsidP="000F1D5E">
      <w:pPr>
        <w:spacing w:after="360"/>
        <w:jc w:val="left"/>
      </w:pPr>
      <w:bookmarkStart w:id="91" w:name="declarations"/>
      <w:bookmarkEnd w:id="91"/>
      <w:r>
        <w:rPr>
          <w:b/>
        </w:rPr>
        <w:lastRenderedPageBreak/>
        <w:t>Abbreviations:</w:t>
      </w:r>
      <w:r>
        <w:br/>
        <w:t>FIT: fecal immunochemical test</w:t>
      </w:r>
      <w:r>
        <w:br/>
        <w:t>gFOBT: guaic fecal occult blood test</w:t>
      </w:r>
      <w:r>
        <w:br/>
        <w:t>OTU: operational taxonomic unit</w:t>
      </w:r>
      <w:r>
        <w:br/>
        <w:t>MMT: multitarget microbiota test</w:t>
      </w:r>
    </w:p>
    <w:p w14:paraId="09464E31" w14:textId="07546957" w:rsidR="008F7CF0" w:rsidRDefault="001D7A82" w:rsidP="000F1D5E">
      <w:pPr>
        <w:spacing w:after="360"/>
      </w:pPr>
      <w:r>
        <w:rPr>
          <w:b/>
        </w:rPr>
        <w:t>Availability of data and materials:</w:t>
      </w:r>
      <w:r>
        <w:t xml:space="preserve"> Raw fastq files and a MIMARKS file are available through the NCBI Sequence Read Archive [SRP062005]. The exact data processing steps including an automated workflow going from the raw sequence data to the final manuscript is available at </w:t>
      </w:r>
      <w:hyperlink r:id="rId13">
        <w:r>
          <w:rPr>
            <w:rStyle w:val="Link"/>
          </w:rPr>
          <w:t>www.github.com/SchlossLab/Baxter_glne007Modeling_2015</w:t>
        </w:r>
      </w:hyperlink>
      <w:r>
        <w:t>.</w:t>
      </w:r>
    </w:p>
    <w:p w14:paraId="6932561C" w14:textId="77777777" w:rsidR="008F7CF0" w:rsidRDefault="001D7A82" w:rsidP="000F1D5E">
      <w:pPr>
        <w:spacing w:after="360"/>
      </w:pPr>
      <w:r>
        <w:rPr>
          <w:b/>
        </w:rPr>
        <w:t>Competing interests:</w:t>
      </w:r>
      <w:r>
        <w:t xml:space="preserve"> The authors declare no competing financial interests.</w:t>
      </w:r>
    </w:p>
    <w:p w14:paraId="4B1E65BC" w14:textId="77777777" w:rsidR="008F7CF0" w:rsidRDefault="001D7A82" w:rsidP="000F1D5E">
      <w:pPr>
        <w:spacing w:after="360"/>
      </w:pPr>
      <w:r>
        <w:rPr>
          <w:b/>
        </w:rPr>
        <w:t>Author Contributions:</w:t>
      </w:r>
      <w:r>
        <w:t xml:space="preserve"> All authors were involved in the conception and design of the study. NTB processed samples and analyzed the data. All authors interpreted the data. NTB and PDS wrote the manuscript. All authors reviewed and revised the manuscript.</w:t>
      </w:r>
    </w:p>
    <w:p w14:paraId="6831B6E9" w14:textId="77777777" w:rsidR="008F7CF0" w:rsidRDefault="001D7A82" w:rsidP="000F1D5E">
      <w:pPr>
        <w:spacing w:after="360"/>
      </w:pPr>
      <w:r>
        <w:rPr>
          <w:b/>
        </w:rPr>
        <w:t>Funding:</w:t>
      </w:r>
      <w:r>
        <w:t xml:space="preserve"> This study was supported by funding from the National Institutes of Health to P. Schloss (R01GM099514</w:t>
      </w:r>
      <w:ins w:id="92" w:author="Niel Baxter" w:date="2016-01-14T13:39:00Z">
        <w:r>
          <w:t>, P30DK034933</w:t>
        </w:r>
      </w:ins>
      <w:r>
        <w:t>) and to the Early Detection Research Network (U01CA86400).</w:t>
      </w:r>
    </w:p>
    <w:p w14:paraId="5642EBC6" w14:textId="77777777" w:rsidR="008F7CF0" w:rsidRDefault="001D7A82" w:rsidP="000F1D5E">
      <w:pPr>
        <w:spacing w:after="360"/>
      </w:pPr>
      <w:r>
        <w:rPr>
          <w:b/>
        </w:rPr>
        <w:t>Acknowledgements:</w:t>
      </w:r>
      <w:r>
        <w:t xml:space="preserve"> The authors thank the Great Lakes-New England Early Detection Research Network for providing the fecal samples that were used in this study.</w:t>
      </w:r>
    </w:p>
    <w:p w14:paraId="605BF0AE" w14:textId="77777777" w:rsidR="008F7CF0" w:rsidRDefault="001D7A82" w:rsidP="000F1D5E">
      <w:pPr>
        <w:pStyle w:val="Heading3"/>
      </w:pPr>
      <w:bookmarkStart w:id="93" w:name="figures"/>
      <w:bookmarkStart w:id="94" w:name="references"/>
      <w:bookmarkEnd w:id="93"/>
      <w:bookmarkEnd w:id="94"/>
      <w:r>
        <w:lastRenderedPageBreak/>
        <w:t>References</w:t>
      </w:r>
    </w:p>
    <w:p w14:paraId="422D36AD" w14:textId="77777777" w:rsidR="008F7CF0" w:rsidRDefault="001D7A82">
      <w:pPr>
        <w:pStyle w:val="Bibliography"/>
      </w:pPr>
      <w:r>
        <w:t xml:space="preserve">1. Siegel R, DeSantis C, Jemal A: </w:t>
      </w:r>
      <w:r>
        <w:rPr>
          <w:b/>
        </w:rPr>
        <w:t>Colorectal cancer statistics, 2014</w:t>
      </w:r>
      <w:r>
        <w:t xml:space="preserve">. </w:t>
      </w:r>
      <w:r>
        <w:rPr>
          <w:i/>
        </w:rPr>
        <w:t>CA: a cancer journal for clinicians</w:t>
      </w:r>
      <w:r>
        <w:t xml:space="preserve">. 2014, </w:t>
      </w:r>
      <w:r>
        <w:rPr>
          <w:b/>
        </w:rPr>
        <w:t>64</w:t>
      </w:r>
      <w:r>
        <w:t>:104–117.</w:t>
      </w:r>
    </w:p>
    <w:p w14:paraId="5B97612A" w14:textId="77777777" w:rsidR="008F7CF0" w:rsidRDefault="001D7A82">
      <w:pPr>
        <w:pStyle w:val="Bibliography"/>
      </w:pPr>
      <w:r>
        <w:t xml:space="preserve">2. Imperiale TF, Ransohoff DF, Itzkowitz SH, Levin TR, Lavin P, Lidgard GP, Ahlquist DA, Berger BM: </w:t>
      </w:r>
      <w:r>
        <w:rPr>
          <w:b/>
        </w:rPr>
        <w:t>Multitarget stool DNA testing for colorectal-cancer screening</w:t>
      </w:r>
      <w:r>
        <w:t xml:space="preserve">. </w:t>
      </w:r>
      <w:r>
        <w:rPr>
          <w:i/>
        </w:rPr>
        <w:t>New England Journal of Medicine</w:t>
      </w:r>
      <w:r>
        <w:t xml:space="preserve">. 2014, </w:t>
      </w:r>
      <w:r>
        <w:rPr>
          <w:b/>
        </w:rPr>
        <w:t>370</w:t>
      </w:r>
      <w:r>
        <w:t>:1287–1297.</w:t>
      </w:r>
    </w:p>
    <w:p w14:paraId="59776BB0" w14:textId="77777777" w:rsidR="008F7CF0" w:rsidRDefault="001D7A82">
      <w:pPr>
        <w:pStyle w:val="Bibliography"/>
      </w:pPr>
      <w:r>
        <w:t xml:space="preserve">3. Jones RM, Devers KJ, Kuzel AJ, Woolf SH: </w:t>
      </w:r>
      <w:r>
        <w:rPr>
          <w:b/>
        </w:rPr>
        <w:t>Patient-reported barriers to colorectal cancer screening: a mixed-methods analysis</w:t>
      </w:r>
      <w:r>
        <w:t xml:space="preserve">. </w:t>
      </w:r>
      <w:r>
        <w:rPr>
          <w:i/>
        </w:rPr>
        <w:t>American journal of preventive medicine</w:t>
      </w:r>
      <w:r>
        <w:t xml:space="preserve">. 2010, </w:t>
      </w:r>
      <w:r>
        <w:rPr>
          <w:b/>
        </w:rPr>
        <w:t>38</w:t>
      </w:r>
      <w:r>
        <w:t>:508–516.</w:t>
      </w:r>
    </w:p>
    <w:p w14:paraId="556B1A33" w14:textId="77777777" w:rsidR="008F7CF0" w:rsidRDefault="001D7A82">
      <w:pPr>
        <w:pStyle w:val="Bibliography"/>
      </w:pPr>
      <w:r>
        <w:t xml:space="preserve">4. Hsia J, Kemper E, Kiefe C, Zapka J, Sofaer S, Pettinger M, Bowen D, Limacher M, Lillington L, Mason E, others: </w:t>
      </w:r>
      <w:r>
        <w:rPr>
          <w:b/>
        </w:rPr>
        <w:t>The importance of health insurance as a determinant of cancer screening: evidence from the Women’s Health Initiative</w:t>
      </w:r>
      <w:r>
        <w:t xml:space="preserve">. </w:t>
      </w:r>
      <w:r>
        <w:rPr>
          <w:i/>
        </w:rPr>
        <w:t>Preventive medicine</w:t>
      </w:r>
      <w:r>
        <w:t xml:space="preserve">. 2000, </w:t>
      </w:r>
      <w:r>
        <w:rPr>
          <w:b/>
        </w:rPr>
        <w:t>31</w:t>
      </w:r>
      <w:r>
        <w:t>:261–270.</w:t>
      </w:r>
    </w:p>
    <w:p w14:paraId="08D8F983" w14:textId="77777777" w:rsidR="008F7CF0" w:rsidRDefault="001D7A82">
      <w:pPr>
        <w:pStyle w:val="Bibliography"/>
      </w:pPr>
      <w:r>
        <w:t xml:space="preserve">5. Centers for Disease Control and Prevention: </w:t>
      </w:r>
      <w:r>
        <w:rPr>
          <w:b/>
        </w:rPr>
        <w:t>Vital signs: Colorectal cancer screening test use–United states, 2012.</w:t>
      </w:r>
      <w:r>
        <w:t xml:space="preserve"> </w:t>
      </w:r>
      <w:r>
        <w:rPr>
          <w:i/>
        </w:rPr>
        <w:t>MMWR Morbidity and mortality weekly report</w:t>
      </w:r>
      <w:r>
        <w:t xml:space="preserve">. 2013, </w:t>
      </w:r>
      <w:r>
        <w:rPr>
          <w:b/>
        </w:rPr>
        <w:t>62</w:t>
      </w:r>
      <w:r>
        <w:t>:881.</w:t>
      </w:r>
    </w:p>
    <w:p w14:paraId="06E8C80C" w14:textId="77777777" w:rsidR="008F7CF0" w:rsidRDefault="001D7A82">
      <w:pPr>
        <w:pStyle w:val="Bibliography"/>
      </w:pPr>
      <w:r>
        <w:t xml:space="preserve">6. Hundt S, Haug U, Brenner H: </w:t>
      </w:r>
      <w:r>
        <w:rPr>
          <w:b/>
        </w:rPr>
        <w:t>Comparative evaluation of immunochemical fecal occult blood tests for colorectal adenoma detection</w:t>
      </w:r>
      <w:r>
        <w:t xml:space="preserve">. </w:t>
      </w:r>
      <w:r>
        <w:rPr>
          <w:i/>
        </w:rPr>
        <w:t>Annals of Internal Medicine</w:t>
      </w:r>
      <w:r>
        <w:t xml:space="preserve">. 2009, </w:t>
      </w:r>
      <w:r>
        <w:rPr>
          <w:b/>
        </w:rPr>
        <w:t>150</w:t>
      </w:r>
      <w:r>
        <w:t>:162–169.</w:t>
      </w:r>
    </w:p>
    <w:p w14:paraId="2B4F2357" w14:textId="77777777" w:rsidR="008F7CF0" w:rsidRDefault="001D7A82">
      <w:pPr>
        <w:pStyle w:val="Bibliography"/>
      </w:pPr>
      <w:r>
        <w:t xml:space="preserve">7. Wang T, Cai G, Qiu Y, Fei N, Zhang M, Pang X, Jia W, Cai S, Zhao L: </w:t>
      </w:r>
      <w:r>
        <w:rPr>
          <w:b/>
        </w:rPr>
        <w:t>Structural segregation of gut microbiota between colorectal cancer patients and healthy volunteers</w:t>
      </w:r>
      <w:r>
        <w:t xml:space="preserve">. </w:t>
      </w:r>
      <w:r>
        <w:rPr>
          <w:i/>
        </w:rPr>
        <w:t>The ISME journal</w:t>
      </w:r>
      <w:r>
        <w:t xml:space="preserve">. 2012, </w:t>
      </w:r>
      <w:r>
        <w:rPr>
          <w:b/>
        </w:rPr>
        <w:t>6</w:t>
      </w:r>
      <w:r>
        <w:t>:320–329.</w:t>
      </w:r>
    </w:p>
    <w:p w14:paraId="160B962D" w14:textId="77777777" w:rsidR="008F7CF0" w:rsidRDefault="001D7A82">
      <w:pPr>
        <w:pStyle w:val="Bibliography"/>
      </w:pPr>
      <w:r>
        <w:lastRenderedPageBreak/>
        <w:t xml:space="preserve">8. Chen H-M, Yu Y-N, Wang J-L, Lin Y-W, Kong X, Yang C-Q, Yang L, Liu Z-J, Yuan Y-Z, Liu F, others: </w:t>
      </w:r>
      <w:r>
        <w:rPr>
          <w:b/>
        </w:rPr>
        <w:t>Decreased dietary fiber intake and structural alteration of gut microbiota in patients with advanced colorectal adenoma</w:t>
      </w:r>
      <w:r>
        <w:t xml:space="preserve">. </w:t>
      </w:r>
      <w:r>
        <w:rPr>
          <w:i/>
        </w:rPr>
        <w:t>The American journal of clinical nutrition</w:t>
      </w:r>
      <w:r>
        <w:t xml:space="preserve">. 2013, </w:t>
      </w:r>
      <w:r>
        <w:rPr>
          <w:b/>
        </w:rPr>
        <w:t>97</w:t>
      </w:r>
      <w:r>
        <w:t>:1044–1052.</w:t>
      </w:r>
    </w:p>
    <w:p w14:paraId="558D0075" w14:textId="77777777" w:rsidR="008F7CF0" w:rsidRDefault="001D7A82">
      <w:pPr>
        <w:pStyle w:val="Bibliography"/>
      </w:pPr>
      <w:r>
        <w:t xml:space="preserve">9. Chen W, Liu F, Ling Z, Tong X, Xiang C: </w:t>
      </w:r>
      <w:r>
        <w:rPr>
          <w:b/>
        </w:rPr>
        <w:t>Human intestinal lumen and mucosa-associated microbiota in patients with colorectal cancer</w:t>
      </w:r>
      <w:r>
        <w:t xml:space="preserve">. </w:t>
      </w:r>
      <w:r>
        <w:rPr>
          <w:i/>
        </w:rPr>
        <w:t>PloS one</w:t>
      </w:r>
      <w:r>
        <w:t xml:space="preserve">. 2012, </w:t>
      </w:r>
      <w:r>
        <w:rPr>
          <w:b/>
        </w:rPr>
        <w:t>7</w:t>
      </w:r>
      <w:r>
        <w:t>:e39743.</w:t>
      </w:r>
    </w:p>
    <w:p w14:paraId="1D57669E" w14:textId="77777777" w:rsidR="008F7CF0" w:rsidRDefault="001D7A82">
      <w:pPr>
        <w:pStyle w:val="Bibliography"/>
      </w:pPr>
      <w:r>
        <w:t xml:space="preserve">10. Shen XJ, Rawls JF, Randall TA, Burcall L, Mpande C, Jenkins N, Jovov B, Abdo Z, Sandler RS, Keku TO: </w:t>
      </w:r>
      <w:r>
        <w:rPr>
          <w:b/>
        </w:rPr>
        <w:t>Molecular characterization of mucosal adherent bacteria and associations with colorectal adenomas</w:t>
      </w:r>
      <w:r>
        <w:t xml:space="preserve">. </w:t>
      </w:r>
      <w:r>
        <w:rPr>
          <w:i/>
        </w:rPr>
        <w:t>Gut microbes</w:t>
      </w:r>
      <w:r>
        <w:t xml:space="preserve">. 2010, </w:t>
      </w:r>
      <w:r>
        <w:rPr>
          <w:b/>
        </w:rPr>
        <w:t>1</w:t>
      </w:r>
      <w:r>
        <w:t>:138–147.</w:t>
      </w:r>
    </w:p>
    <w:p w14:paraId="3D087445" w14:textId="77777777" w:rsidR="008F7CF0" w:rsidRDefault="001D7A82">
      <w:pPr>
        <w:pStyle w:val="Bibliography"/>
      </w:pPr>
      <w:r>
        <w:t xml:space="preserve">11. Kostic AD, Gevers D, Pedamallu CS, Michaud M, Duke F, Earl AM, Ojesina AI, Jung J, Bass AJ, Tabernero J, others: </w:t>
      </w:r>
      <w:r>
        <w:rPr>
          <w:b/>
        </w:rPr>
        <w:t>Genomic analysis identifies association of Fusobacterium with colorectal carcinoma</w:t>
      </w:r>
      <w:r>
        <w:t xml:space="preserve">. </w:t>
      </w:r>
      <w:r>
        <w:rPr>
          <w:i/>
        </w:rPr>
        <w:t>Genome research</w:t>
      </w:r>
      <w:r>
        <w:t xml:space="preserve">. 2012, </w:t>
      </w:r>
      <w:r>
        <w:rPr>
          <w:b/>
        </w:rPr>
        <w:t>22</w:t>
      </w:r>
      <w:r>
        <w:t>:292–298.</w:t>
      </w:r>
    </w:p>
    <w:p w14:paraId="08614FBD" w14:textId="0D56A6FC" w:rsidR="008F7CF0" w:rsidRDefault="001D7A82">
      <w:pPr>
        <w:pStyle w:val="Bibliography"/>
      </w:pPr>
      <w:r>
        <w:t xml:space="preserve">12. </w:t>
      </w:r>
      <w:proofErr w:type="spellStart"/>
      <w:ins w:id="95" w:author="Niel Baxter" w:date="2016-01-14T13:39:00Z">
        <w:r>
          <w:t>Feng</w:t>
        </w:r>
        <w:proofErr w:type="spellEnd"/>
        <w:r>
          <w:t xml:space="preserve"> Q, Liang S, </w:t>
        </w:r>
        <w:proofErr w:type="spellStart"/>
        <w:r>
          <w:t>Jia</w:t>
        </w:r>
        <w:proofErr w:type="spellEnd"/>
        <w:r>
          <w:t xml:space="preserve"> H, </w:t>
        </w:r>
        <w:proofErr w:type="spellStart"/>
        <w:r>
          <w:t>Stadlmayr</w:t>
        </w:r>
        <w:proofErr w:type="spellEnd"/>
        <w:r>
          <w:t xml:space="preserve"> A, Tang L, </w:t>
        </w:r>
        <w:proofErr w:type="spellStart"/>
        <w:r>
          <w:t>Lan</w:t>
        </w:r>
        <w:proofErr w:type="spellEnd"/>
        <w:r>
          <w:t xml:space="preserve"> Z, Zhang D, Xia H, </w:t>
        </w:r>
        <w:proofErr w:type="spellStart"/>
        <w:r>
          <w:t>Xu</w:t>
        </w:r>
        <w:proofErr w:type="spellEnd"/>
        <w:r>
          <w:t xml:space="preserve"> X, </w:t>
        </w:r>
        <w:proofErr w:type="spellStart"/>
        <w:r>
          <w:t>Jie</w:t>
        </w:r>
        <w:proofErr w:type="spellEnd"/>
        <w:r>
          <w:t xml:space="preserve"> Z, others: </w:t>
        </w:r>
        <w:r>
          <w:rPr>
            <w:b/>
          </w:rPr>
          <w:t>Gut microbiome development along the colorectal adenoma–carcinoma sequence</w:t>
        </w:r>
        <w:r>
          <w:t xml:space="preserve">. </w:t>
        </w:r>
        <w:r>
          <w:rPr>
            <w:i/>
          </w:rPr>
          <w:t>Nature communications</w:t>
        </w:r>
        <w:r>
          <w:t xml:space="preserve">. 2015, </w:t>
        </w:r>
        <w:r>
          <w:rPr>
            <w:b/>
          </w:rPr>
          <w:t>6</w:t>
        </w:r>
      </w:ins>
      <w:moveFromRangeStart w:id="96" w:author="Niel Baxter" w:date="2016-01-14T13:39:00Z" w:name="move314398082"/>
      <w:moveFrom w:id="97" w:author="Niel Baxter" w:date="2016-01-14T13:39:00Z">
        <w:r>
          <w:t xml:space="preserve">Zackular JP, Baxter NT, Iverson KD, Sadler WD, Petrosino JF, Chen GY, Schloss PD: </w:t>
        </w:r>
        <w:r>
          <w:rPr>
            <w:b/>
          </w:rPr>
          <w:t>The gut microbiome modulates colon tumorigenesis</w:t>
        </w:r>
        <w:r>
          <w:t xml:space="preserve">. </w:t>
        </w:r>
        <w:r>
          <w:rPr>
            <w:i/>
          </w:rPr>
          <w:t>MBio</w:t>
        </w:r>
        <w:r>
          <w:t xml:space="preserve">. 2013, </w:t>
        </w:r>
        <w:r>
          <w:rPr>
            <w:b/>
          </w:rPr>
          <w:t>4</w:t>
        </w:r>
        <w:r>
          <w:t>:e00692–13</w:t>
        </w:r>
      </w:moveFrom>
      <w:moveFromRangeEnd w:id="96"/>
      <w:r>
        <w:t>.</w:t>
      </w:r>
    </w:p>
    <w:p w14:paraId="183CC2E1" w14:textId="5B0F26F4" w:rsidR="008F7CF0" w:rsidRDefault="001D7A82">
      <w:pPr>
        <w:pStyle w:val="Bibliography"/>
      </w:pPr>
      <w:r>
        <w:t xml:space="preserve">13. </w:t>
      </w:r>
      <w:moveToRangeStart w:id="98" w:author="Niel Baxter" w:date="2016-01-14T13:39:00Z" w:name="move314398082"/>
      <w:proofErr w:type="spellStart"/>
      <w:moveTo w:id="99" w:author="Niel Baxter" w:date="2016-01-14T13:39:00Z">
        <w:r>
          <w:t>Zackular</w:t>
        </w:r>
        <w:proofErr w:type="spellEnd"/>
        <w:r>
          <w:t xml:space="preserve"> JP, Baxter NT, Iverson KD, Sadler WD, </w:t>
        </w:r>
        <w:proofErr w:type="spellStart"/>
        <w:r>
          <w:t>Petrosino</w:t>
        </w:r>
        <w:proofErr w:type="spellEnd"/>
        <w:r>
          <w:t xml:space="preserve"> JF, Chen GY, Schloss PD: </w:t>
        </w:r>
        <w:r>
          <w:rPr>
            <w:b/>
          </w:rPr>
          <w:t>The gut microbiome modulates colon tumorigenesis</w:t>
        </w:r>
        <w:r>
          <w:t xml:space="preserve">. </w:t>
        </w:r>
        <w:proofErr w:type="spellStart"/>
        <w:r>
          <w:rPr>
            <w:i/>
          </w:rPr>
          <w:t>MBio</w:t>
        </w:r>
        <w:proofErr w:type="spellEnd"/>
        <w:r>
          <w:t xml:space="preserve">. 2013, </w:t>
        </w:r>
        <w:r>
          <w:rPr>
            <w:b/>
          </w:rPr>
          <w:t>4</w:t>
        </w:r>
        <w:r>
          <w:t>:e00692–13</w:t>
        </w:r>
      </w:moveTo>
      <w:moveToRangeEnd w:id="98"/>
      <w:r>
        <w:t>.</w:t>
      </w:r>
    </w:p>
    <w:p w14:paraId="6E0CF492" w14:textId="77777777" w:rsidR="008F7CF0" w:rsidRDefault="001D7A82">
      <w:pPr>
        <w:pStyle w:val="Bibliography"/>
      </w:pPr>
      <w:r>
        <w:t xml:space="preserve">14. Kostic AD, Chun E, Robertson L, Glickman JN, Gallini CA, Michaud M, Clancy TE, Chung DC, Lochhead P, Hold GL, others: </w:t>
      </w:r>
      <w:r>
        <w:rPr>
          <w:b/>
        </w:rPr>
        <w:t>Fusobacterium nucleatum potentiates intestinal tumorigenesis and modulates the tumor-immune microenvironment</w:t>
      </w:r>
      <w:r>
        <w:t xml:space="preserve">. </w:t>
      </w:r>
      <w:r>
        <w:rPr>
          <w:i/>
        </w:rPr>
        <w:t>Cell host &amp; microbe</w:t>
      </w:r>
      <w:r>
        <w:t xml:space="preserve">. 2013, </w:t>
      </w:r>
      <w:r>
        <w:rPr>
          <w:b/>
        </w:rPr>
        <w:t>14</w:t>
      </w:r>
      <w:r>
        <w:t>:207–215.</w:t>
      </w:r>
    </w:p>
    <w:p w14:paraId="020F8625" w14:textId="6F1D2AD4" w:rsidR="008F7CF0" w:rsidRDefault="001D7A82">
      <w:pPr>
        <w:pStyle w:val="Bibliography"/>
      </w:pPr>
      <w:r>
        <w:lastRenderedPageBreak/>
        <w:t xml:space="preserve">15. Wu S, Rhee K-J, Albesiano E, Rabizadeh S, Wu X, Yen H-R, Huso DL, Brancati FL, Wick E, McAllister F, others: </w:t>
      </w:r>
      <w:r>
        <w:rPr>
          <w:b/>
        </w:rPr>
        <w:t>A human colonic commensal promotes colon tumorigenesis via activation of T helper type 17 T cell responses</w:t>
      </w:r>
      <w:r>
        <w:t xml:space="preserve">. </w:t>
      </w:r>
      <w:r>
        <w:rPr>
          <w:i/>
        </w:rPr>
        <w:t>Nature medicine</w:t>
      </w:r>
      <w:r>
        <w:t xml:space="preserve">. 2009, </w:t>
      </w:r>
      <w:r>
        <w:rPr>
          <w:b/>
        </w:rPr>
        <w:t>15</w:t>
      </w:r>
      <w:r>
        <w:t>:1016–1022.</w:t>
      </w:r>
    </w:p>
    <w:p w14:paraId="2899EBB8" w14:textId="640F8435" w:rsidR="008F7CF0" w:rsidRDefault="001D7A82">
      <w:pPr>
        <w:pStyle w:val="Bibliography"/>
      </w:pPr>
      <w:r>
        <w:t xml:space="preserve">16. Arthur JC, Perez-Chanona E, Mühlbauer M, Tomkovich S, Uronis JM, Fan T-J, Campbell BJ, Abujamel T, Dogan B, Rogers AB, others: </w:t>
      </w:r>
      <w:r>
        <w:rPr>
          <w:b/>
        </w:rPr>
        <w:t>Intestinal inflammation targets cancer-inducing activity of the microbiota</w:t>
      </w:r>
      <w:r>
        <w:t xml:space="preserve">. </w:t>
      </w:r>
      <w:r>
        <w:rPr>
          <w:i/>
        </w:rPr>
        <w:t>science</w:t>
      </w:r>
      <w:r>
        <w:t xml:space="preserve">. 2012, </w:t>
      </w:r>
      <w:r>
        <w:rPr>
          <w:b/>
        </w:rPr>
        <w:t>338</w:t>
      </w:r>
      <w:r>
        <w:t>:120–123.</w:t>
      </w:r>
    </w:p>
    <w:p w14:paraId="33F4C71E" w14:textId="1B992723" w:rsidR="008F7CF0" w:rsidRDefault="001D7A82">
      <w:pPr>
        <w:pStyle w:val="Bibliography"/>
      </w:pPr>
      <w:r>
        <w:t xml:space="preserve">17. Zackular JP, Rogers MA, Ruffin MT, Schloss PD: </w:t>
      </w:r>
      <w:r>
        <w:rPr>
          <w:b/>
        </w:rPr>
        <w:t>The human gut microbiome as a screening tool for colorectal cancer</w:t>
      </w:r>
      <w:r>
        <w:t xml:space="preserve">. </w:t>
      </w:r>
      <w:r>
        <w:rPr>
          <w:i/>
        </w:rPr>
        <w:t>Cancer Prevention Research</w:t>
      </w:r>
      <w:r>
        <w:t xml:space="preserve">. 2014, </w:t>
      </w:r>
      <w:r>
        <w:rPr>
          <w:b/>
        </w:rPr>
        <w:t>7</w:t>
      </w:r>
      <w:r>
        <w:t>:1112–1121.</w:t>
      </w:r>
    </w:p>
    <w:p w14:paraId="50878923" w14:textId="7A7428BC" w:rsidR="008F7CF0" w:rsidRDefault="001D7A82">
      <w:pPr>
        <w:pStyle w:val="Bibliography"/>
      </w:pPr>
      <w:r>
        <w:t xml:space="preserve">18. Zeller G, Tap J, Voigt AY, Sunagawa S, Kultima JR, Costea PI, Amiot A, Böhm J, Brunetti F, Habermann N, others: </w:t>
      </w:r>
      <w:r>
        <w:rPr>
          <w:b/>
        </w:rPr>
        <w:t>Potential of fecal microbiota for early-stage detection of colorectal cancer</w:t>
      </w:r>
      <w:r>
        <w:t xml:space="preserve">. </w:t>
      </w:r>
      <w:r>
        <w:rPr>
          <w:i/>
        </w:rPr>
        <w:t>Molecular systems biology</w:t>
      </w:r>
      <w:r>
        <w:t xml:space="preserve">. 2014, </w:t>
      </w:r>
      <w:r>
        <w:rPr>
          <w:b/>
        </w:rPr>
        <w:t>10</w:t>
      </w:r>
      <w:r>
        <w:t>:766.</w:t>
      </w:r>
    </w:p>
    <w:p w14:paraId="7AA4E93D" w14:textId="7D02BB9B" w:rsidR="008F7CF0" w:rsidRDefault="001D7A82">
      <w:pPr>
        <w:pStyle w:val="Bibliography"/>
      </w:pPr>
      <w:r>
        <w:t xml:space="preserve">19. Liaw A, Wiener M: </w:t>
      </w:r>
      <w:r>
        <w:rPr>
          <w:b/>
        </w:rPr>
        <w:t>Classification and regression by randomForest</w:t>
      </w:r>
      <w:r>
        <w:t xml:space="preserve">. </w:t>
      </w:r>
      <w:r>
        <w:rPr>
          <w:i/>
        </w:rPr>
        <w:t>R news</w:t>
      </w:r>
      <w:r>
        <w:t xml:space="preserve">. 2002, </w:t>
      </w:r>
      <w:r>
        <w:rPr>
          <w:b/>
        </w:rPr>
        <w:t>2</w:t>
      </w:r>
      <w:r>
        <w:t>:18–22.</w:t>
      </w:r>
    </w:p>
    <w:p w14:paraId="2394CE16" w14:textId="4254ECAD" w:rsidR="008F7CF0" w:rsidRDefault="001D7A82">
      <w:pPr>
        <w:pStyle w:val="Bibliography"/>
      </w:pPr>
      <w:r>
        <w:t xml:space="preserve">20. O’Brien CL, Allison GE, Grimpen F, Pavli P: </w:t>
      </w:r>
      <w:r>
        <w:rPr>
          <w:b/>
        </w:rPr>
        <w:t>Impact of Colonoscopy Bowel Preparation on Intestinal Microbiota</w:t>
      </w:r>
      <w:r>
        <w:t xml:space="preserve">. </w:t>
      </w:r>
      <w:r>
        <w:rPr>
          <w:i/>
        </w:rPr>
        <w:t>PLoS ONE</w:t>
      </w:r>
      <w:r>
        <w:t xml:space="preserve">. 2013, </w:t>
      </w:r>
      <w:r>
        <w:rPr>
          <w:b/>
        </w:rPr>
        <w:t>8</w:t>
      </w:r>
      <w:r>
        <w:t>:e62815.</w:t>
      </w:r>
    </w:p>
    <w:p w14:paraId="1EB2DE76" w14:textId="71CCA5F3" w:rsidR="008F7CF0" w:rsidRDefault="001D7A82">
      <w:pPr>
        <w:pStyle w:val="Bibliography"/>
      </w:pPr>
      <w:r>
        <w:t xml:space="preserve">21. Kozich JJ, Westcott SL, Baxter NT, Highlander SK, Schloss PD: </w:t>
      </w:r>
      <w:r>
        <w:rPr>
          <w:b/>
        </w:rPr>
        <w:t>Development of a dual-index sequencing strategy and curation pipeline for analyzing amplicon sequence data on the MiSeq Illumina sequencing platform</w:t>
      </w:r>
      <w:r>
        <w:t xml:space="preserve">. </w:t>
      </w:r>
      <w:r>
        <w:rPr>
          <w:i/>
        </w:rPr>
        <w:t>Applied and environmental microbiology</w:t>
      </w:r>
      <w:r>
        <w:t xml:space="preserve">. 2013, </w:t>
      </w:r>
      <w:r>
        <w:rPr>
          <w:b/>
        </w:rPr>
        <w:t>79</w:t>
      </w:r>
      <w:r>
        <w:t>:5112–5120.</w:t>
      </w:r>
    </w:p>
    <w:p w14:paraId="4F0D1EBF" w14:textId="72E21380" w:rsidR="008F7CF0" w:rsidRDefault="001D7A82">
      <w:pPr>
        <w:pStyle w:val="Bibliography"/>
      </w:pPr>
      <w:r>
        <w:lastRenderedPageBreak/>
        <w:t xml:space="preserve">22. Wang Q, Garrity GM, Tiedje JM, Cole JR: </w:t>
      </w:r>
      <w:r>
        <w:rPr>
          <w:b/>
        </w:rPr>
        <w:t>Naive bayesian classifier for rapid assignment of rRNA sequences into the new bacterial taxonomy</w:t>
      </w:r>
      <w:r>
        <w:t xml:space="preserve">. </w:t>
      </w:r>
      <w:r>
        <w:rPr>
          <w:i/>
        </w:rPr>
        <w:t>Applied and environmental microbiology</w:t>
      </w:r>
      <w:r>
        <w:t xml:space="preserve">. 2007, </w:t>
      </w:r>
      <w:r>
        <w:rPr>
          <w:b/>
        </w:rPr>
        <w:t>73</w:t>
      </w:r>
      <w:r>
        <w:t>:5261–5267.</w:t>
      </w:r>
    </w:p>
    <w:p w14:paraId="456162F9" w14:textId="256DD0F7" w:rsidR="008F7CF0" w:rsidRDefault="001D7A82">
      <w:pPr>
        <w:pStyle w:val="Bibliography"/>
      </w:pPr>
      <w:r>
        <w:t xml:space="preserve">23. Calle ML, Urrea V, Boulesteix A-L, Malats N: </w:t>
      </w:r>
      <w:r>
        <w:rPr>
          <w:b/>
        </w:rPr>
        <w:t>AUC-RF: A new strategy for genomic profiling with random forest</w:t>
      </w:r>
      <w:r>
        <w:t xml:space="preserve">. </w:t>
      </w:r>
      <w:r>
        <w:rPr>
          <w:i/>
        </w:rPr>
        <w:t>Human heredity</w:t>
      </w:r>
      <w:r>
        <w:t xml:space="preserve">. 2011, </w:t>
      </w:r>
      <w:r>
        <w:rPr>
          <w:b/>
        </w:rPr>
        <w:t>72</w:t>
      </w:r>
      <w:r>
        <w:t>:121–132.</w:t>
      </w:r>
    </w:p>
    <w:p w14:paraId="441EBF47" w14:textId="5518C630" w:rsidR="008F7CF0" w:rsidRDefault="001D7A82">
      <w:pPr>
        <w:pStyle w:val="Bibliography"/>
      </w:pPr>
      <w:r>
        <w:t xml:space="preserve">24. DeLong ER, DeLong DM, Clarke-Pearson DL: </w:t>
      </w:r>
      <w:r>
        <w:rPr>
          <w:b/>
        </w:rPr>
        <w:t>Comparing the areas under two or more correlated receiver operating characteristic curves: a nonparametric approach</w:t>
      </w:r>
      <w:r>
        <w:t xml:space="preserve">. </w:t>
      </w:r>
      <w:r>
        <w:rPr>
          <w:i/>
        </w:rPr>
        <w:t>Biometrics</w:t>
      </w:r>
      <w:r>
        <w:t>. 1988:837–845.</w:t>
      </w:r>
    </w:p>
    <w:p w14:paraId="6A9CD1F2" w14:textId="5E5F09C8" w:rsidR="008F7CF0" w:rsidRDefault="001D7A82">
      <w:pPr>
        <w:pStyle w:val="Bibliography"/>
      </w:pPr>
      <w:r>
        <w:t xml:space="preserve">25. Youden WJ: </w:t>
      </w:r>
      <w:r>
        <w:rPr>
          <w:b/>
        </w:rPr>
        <w:t>Index for rating diagnostic tests</w:t>
      </w:r>
      <w:r>
        <w:t xml:space="preserve">. </w:t>
      </w:r>
      <w:r>
        <w:rPr>
          <w:i/>
        </w:rPr>
        <w:t>Cancer</w:t>
      </w:r>
      <w:r>
        <w:t xml:space="preserve">. 1950, </w:t>
      </w:r>
      <w:r>
        <w:rPr>
          <w:b/>
        </w:rPr>
        <w:t>3</w:t>
      </w:r>
      <w:r>
        <w:t>:32–35.</w:t>
      </w:r>
    </w:p>
    <w:p w14:paraId="1D2F11E0" w14:textId="473F42FE" w:rsidR="008F7CF0" w:rsidRDefault="001D7A82">
      <w:pPr>
        <w:pStyle w:val="Bibliography"/>
      </w:pPr>
      <w:r>
        <w:t xml:space="preserve">26. Dixon P, Palmer M: </w:t>
      </w:r>
      <w:r>
        <w:rPr>
          <w:b/>
        </w:rPr>
        <w:t>VEGAN, a package of r functions for community ecology</w:t>
      </w:r>
      <w:r>
        <w:t xml:space="preserve">. </w:t>
      </w:r>
      <w:r>
        <w:rPr>
          <w:i/>
        </w:rPr>
        <w:t>Journal of Vegetation Science</w:t>
      </w:r>
      <w:r>
        <w:t xml:space="preserve">. 2003, </w:t>
      </w:r>
      <w:r>
        <w:rPr>
          <w:b/>
        </w:rPr>
        <w:t>14</w:t>
      </w:r>
      <w:r>
        <w:t>:927–930.</w:t>
      </w:r>
    </w:p>
    <w:p w14:paraId="31CD7380" w14:textId="1F3A5093" w:rsidR="008F7CF0" w:rsidRDefault="001D7A82">
      <w:pPr>
        <w:pStyle w:val="Bibliography"/>
      </w:pPr>
      <w:r>
        <w:t xml:space="preserve">27. Warren RL, Freeman DJ, Pleasance S, Watson P, Moore RA, Cochrane K, Allen-Vercoe E, Holt RA: </w:t>
      </w:r>
      <w:r>
        <w:rPr>
          <w:b/>
        </w:rPr>
        <w:t>Co-occurrence of anaerobic bacteria in colorectal carcinomas</w:t>
      </w:r>
      <w:r>
        <w:t xml:space="preserve">. </w:t>
      </w:r>
      <w:r>
        <w:rPr>
          <w:i/>
        </w:rPr>
        <w:t>Microbiome</w:t>
      </w:r>
      <w:r>
        <w:t xml:space="preserve">. 2013, </w:t>
      </w:r>
      <w:r>
        <w:rPr>
          <w:b/>
        </w:rPr>
        <w:t>1</w:t>
      </w:r>
      <w:r>
        <w:t>:16.</w:t>
      </w:r>
    </w:p>
    <w:p w14:paraId="31D4C706" w14:textId="1BDCC0E0" w:rsidR="008F7CF0" w:rsidRDefault="001D7A82">
      <w:pPr>
        <w:pStyle w:val="Bibliography"/>
      </w:pPr>
      <w:r>
        <w:t xml:space="preserve">28. Yu J, Feng Q, Wong SH, Zhang D, Liang Q yi, Qin Y, Tang L, Zhao H, Stenvang J, Li Y, others: </w:t>
      </w:r>
      <w:r>
        <w:rPr>
          <w:b/>
        </w:rPr>
        <w:t>Metagenomic analysis of faecal microbiome as a tool towards targeted non-invasive biomarkers for colorectal cancer</w:t>
      </w:r>
      <w:r>
        <w:t xml:space="preserve">. </w:t>
      </w:r>
      <w:r>
        <w:rPr>
          <w:i/>
        </w:rPr>
        <w:t>Gut</w:t>
      </w:r>
      <w:r>
        <w:t>. 2015:gutjnl–2015.</w:t>
      </w:r>
    </w:p>
    <w:p w14:paraId="4AE3FCA2" w14:textId="2E07BE18" w:rsidR="008F7CF0" w:rsidRDefault="001D7A82">
      <w:pPr>
        <w:pStyle w:val="Bibliography"/>
      </w:pPr>
      <w:r>
        <w:t xml:space="preserve">29. Rex DK, Johnson DA, Anderson JC, Schoenfeld PS, Burke CA, Inadomi JM: </w:t>
      </w:r>
      <w:r>
        <w:rPr>
          <w:b/>
        </w:rPr>
        <w:t>American College of Gastroenterology guidelines for colorectal cancer screening 2008</w:t>
      </w:r>
      <w:r>
        <w:t xml:space="preserve">. </w:t>
      </w:r>
      <w:r>
        <w:rPr>
          <w:i/>
        </w:rPr>
        <w:t>The American journal of gastroenterology</w:t>
      </w:r>
      <w:r>
        <w:t xml:space="preserve">. 2009, </w:t>
      </w:r>
      <w:r>
        <w:rPr>
          <w:b/>
        </w:rPr>
        <w:t>104</w:t>
      </w:r>
      <w:r>
        <w:t>:739–750.</w:t>
      </w:r>
    </w:p>
    <w:p w14:paraId="275FA952" w14:textId="3E28DD12" w:rsidR="008F7CF0" w:rsidRDefault="001D7A82">
      <w:pPr>
        <w:pStyle w:val="Bibliography"/>
      </w:pPr>
      <w:r>
        <w:lastRenderedPageBreak/>
        <w:t xml:space="preserve">30. Heitman SJ, Ronksley PE, Hilsden RJ, Manns BJ, Rostom A, Hemmelgarn BR: </w:t>
      </w:r>
      <w:r>
        <w:rPr>
          <w:b/>
        </w:rPr>
        <w:t>Prevalence of adenomas and colorectal cancer in average risk individuals: a systematic review and meta-analysis</w:t>
      </w:r>
      <w:r>
        <w:t xml:space="preserve">. </w:t>
      </w:r>
      <w:r>
        <w:rPr>
          <w:i/>
        </w:rPr>
        <w:t>Clinical Gastroenterology and Hepatology</w:t>
      </w:r>
      <w:r>
        <w:t xml:space="preserve">. 2009, </w:t>
      </w:r>
      <w:r>
        <w:rPr>
          <w:b/>
        </w:rPr>
        <w:t>7</w:t>
      </w:r>
      <w:r>
        <w:t>:1272–1278.</w:t>
      </w:r>
    </w:p>
    <w:p w14:paraId="1BEF79CB" w14:textId="70B59A32" w:rsidR="008F7CF0" w:rsidRDefault="001D7A82">
      <w:pPr>
        <w:pStyle w:val="Bibliography"/>
      </w:pPr>
      <w:r>
        <w:t xml:space="preserve">31. Symonds EL, Osborne JM, Cole SR, Bampton PA, Fraser RJ, Young GP: </w:t>
      </w:r>
      <w:r>
        <w:rPr>
          <w:b/>
        </w:rPr>
        <w:t>Factors affecting faecal immunochemical test positive rates: demographic, pathological, behavioural and environmental variables</w:t>
      </w:r>
      <w:r>
        <w:t xml:space="preserve">. </w:t>
      </w:r>
      <w:r>
        <w:rPr>
          <w:i/>
        </w:rPr>
        <w:t>Journal of Medical Screening</w:t>
      </w:r>
      <w:r>
        <w:t>. 2015:0969141315584783.</w:t>
      </w:r>
    </w:p>
    <w:p w14:paraId="4D2033C4" w14:textId="7A9B3CFF" w:rsidR="008F7CF0" w:rsidRDefault="001D7A82">
      <w:pPr>
        <w:pStyle w:val="Bibliography"/>
      </w:pPr>
      <w:r>
        <w:t xml:space="preserve">32. Kapidzic A, Meulen MP van der, Hol L, Roon AH van, Looman CW, Lansdorp-Vogelaar I, Ballegooijen M van, Vuuren AJ van, Reijerink JC, Leerdam ME van, others: </w:t>
      </w:r>
      <w:r>
        <w:rPr>
          <w:b/>
        </w:rPr>
        <w:t>Gender differences in fecal immunochemical test performance for early detection of colorectal neoplasia</w:t>
      </w:r>
      <w:r>
        <w:t xml:space="preserve">. </w:t>
      </w:r>
      <w:r>
        <w:rPr>
          <w:i/>
        </w:rPr>
        <w:t>Clinical Gastroenterology and Hepatology</w:t>
      </w:r>
      <w:r>
        <w:t>. 2015.</w:t>
      </w:r>
    </w:p>
    <w:p w14:paraId="676EC9EE" w14:textId="4BD0CE7D" w:rsidR="008F7CF0" w:rsidRDefault="001D7A82">
      <w:pPr>
        <w:pStyle w:val="Bibliography"/>
      </w:pPr>
      <w:r>
        <w:t xml:space="preserve">33. Levi Z, Rozen P, Hazazi R, Vilkin A, Waked A, Maoz E, Birkenfeld S, Lieberman N, Klang S, Niv Y: </w:t>
      </w:r>
      <w:r>
        <w:rPr>
          <w:b/>
        </w:rPr>
        <w:t>Sensitivity, but not specificity, of a quantitative immunochemical fecal occult blood test for neoplasia is slightly increased by the use of low-dose aspirin, NSAIDs, and anticoagulants</w:t>
      </w:r>
      <w:r>
        <w:t xml:space="preserve">. </w:t>
      </w:r>
      <w:r>
        <w:rPr>
          <w:i/>
        </w:rPr>
        <w:t>The American journal of gastroenterology</w:t>
      </w:r>
      <w:r>
        <w:t xml:space="preserve">. 2009, </w:t>
      </w:r>
      <w:r>
        <w:rPr>
          <w:b/>
        </w:rPr>
        <w:t>104</w:t>
      </w:r>
      <w:r>
        <w:t>:933–938.</w:t>
      </w:r>
    </w:p>
    <w:p w14:paraId="2045A699" w14:textId="6D9C260B" w:rsidR="008F7CF0" w:rsidRDefault="001D7A82">
      <w:pPr>
        <w:pStyle w:val="Bibliography"/>
      </w:pPr>
      <w:r>
        <w:t xml:space="preserve">34. Schubert AM, Sinani H, Schloss PD: </w:t>
      </w:r>
      <w:r>
        <w:rPr>
          <w:b/>
        </w:rPr>
        <w:t>Antibiotic-Induced Alterations of the Murine Gut Microbiota and Subsequent Effects on Colonization Resistance against Clostridium difficile</w:t>
      </w:r>
      <w:r>
        <w:t xml:space="preserve">. </w:t>
      </w:r>
      <w:r>
        <w:rPr>
          <w:i/>
        </w:rPr>
        <w:t>MBio</w:t>
      </w:r>
      <w:r>
        <w:t xml:space="preserve">. 2015, </w:t>
      </w:r>
      <w:r>
        <w:rPr>
          <w:b/>
        </w:rPr>
        <w:t>6</w:t>
      </w:r>
      <w:r>
        <w:t>.</w:t>
      </w:r>
    </w:p>
    <w:p w14:paraId="2B150E14" w14:textId="48D124DA" w:rsidR="008F7CF0" w:rsidRDefault="001D7A82">
      <w:pPr>
        <w:pStyle w:val="Bibliography"/>
      </w:pPr>
      <w:r>
        <w:t xml:space="preserve">35. Pryde SE, Duncan SH, Hold GL, Stewart CS, Flint HJ: </w:t>
      </w:r>
      <w:r>
        <w:rPr>
          <w:b/>
        </w:rPr>
        <w:t>The microbiology of butyrate formation in the human colon</w:t>
      </w:r>
      <w:r>
        <w:t xml:space="preserve">. </w:t>
      </w:r>
      <w:r>
        <w:rPr>
          <w:i/>
        </w:rPr>
        <w:t>FEMS microbiology letters</w:t>
      </w:r>
      <w:r>
        <w:t xml:space="preserve">. 2002, </w:t>
      </w:r>
      <w:r>
        <w:rPr>
          <w:b/>
        </w:rPr>
        <w:t>217</w:t>
      </w:r>
      <w:r>
        <w:t>:133–139.</w:t>
      </w:r>
    </w:p>
    <w:p w14:paraId="61C9EE94" w14:textId="463C6B7D" w:rsidR="008F7CF0" w:rsidRDefault="001D7A82">
      <w:pPr>
        <w:pStyle w:val="Bibliography"/>
      </w:pPr>
      <w:r>
        <w:lastRenderedPageBreak/>
        <w:t xml:space="preserve">36. Segain J, De La Blétiere DR, Bourreille A, Leray V, Gervois N, Rosales C, Ferrier L, Bonnet C, Blottiere H, Galmiche J: </w:t>
      </w:r>
      <w:r>
        <w:rPr>
          <w:b/>
        </w:rPr>
        <w:t>Butyrate inhibits inflammatory responses through nF</w:t>
      </w:r>
      <m:oMath>
        <m:r>
          <m:rPr>
            <m:sty m:val="p"/>
          </m:rPr>
          <w:rPr>
            <w:rFonts w:ascii="Cambria Math" w:hAnsi="Cambria Math"/>
          </w:rPr>
          <m:t>κ</m:t>
        </m:r>
      </m:oMath>
      <w:r>
        <w:rPr>
          <w:b/>
        </w:rPr>
        <w:t>B inhibition: Implications for crohn’s disease</w:t>
      </w:r>
      <w:r>
        <w:t xml:space="preserve">. </w:t>
      </w:r>
      <w:r>
        <w:rPr>
          <w:i/>
        </w:rPr>
        <w:t>Gut</w:t>
      </w:r>
      <w:r>
        <w:t xml:space="preserve">. 2000, </w:t>
      </w:r>
      <w:r>
        <w:rPr>
          <w:b/>
        </w:rPr>
        <w:t>47</w:t>
      </w:r>
      <w:r>
        <w:t>:397–403.</w:t>
      </w:r>
    </w:p>
    <w:p w14:paraId="1AD29163" w14:textId="29F4FC63" w:rsidR="008F7CF0" w:rsidRDefault="001D7A82">
      <w:pPr>
        <w:pStyle w:val="Bibliography"/>
      </w:pPr>
      <w:r>
        <w:t xml:space="preserve">37. D’Argenio G, Cosenza V, Delle Cave M, Iovino P, Delle Valle N, Lombardi G, Mazzacca G: </w:t>
      </w:r>
      <w:r>
        <w:rPr>
          <w:b/>
        </w:rPr>
        <w:t>Butyrate enemas in experimental colitis and protection against large bowel cancer in a rat model</w:t>
      </w:r>
      <w:r>
        <w:t xml:space="preserve">. </w:t>
      </w:r>
      <w:r>
        <w:rPr>
          <w:i/>
        </w:rPr>
        <w:t>Gastroenterology</w:t>
      </w:r>
      <w:r>
        <w:t xml:space="preserve">. 1996, </w:t>
      </w:r>
      <w:r>
        <w:rPr>
          <w:b/>
        </w:rPr>
        <w:t>110</w:t>
      </w:r>
      <w:r>
        <w:t>:1727–1734.</w:t>
      </w:r>
    </w:p>
    <w:p w14:paraId="1B2052D7" w14:textId="2ACCDF44" w:rsidR="008F7CF0" w:rsidRDefault="001D7A82">
      <w:pPr>
        <w:pStyle w:val="Bibliography"/>
      </w:pPr>
      <w:r>
        <w:t xml:space="preserve">38. Hague A, Elder DJ, Hicks DJ, Paraskeva C: </w:t>
      </w:r>
      <w:r>
        <w:rPr>
          <w:b/>
        </w:rPr>
        <w:t>Apoptosis in colorectal tumour cells: Induction by the short chain fatty acids butyrate, propionate and acetate and by the bile salt deoxycholate</w:t>
      </w:r>
      <w:r>
        <w:t xml:space="preserve">. </w:t>
      </w:r>
      <w:r>
        <w:rPr>
          <w:i/>
        </w:rPr>
        <w:t>International Journal of Cancer</w:t>
      </w:r>
      <w:r>
        <w:t xml:space="preserve">. 1995, </w:t>
      </w:r>
      <w:r>
        <w:rPr>
          <w:b/>
        </w:rPr>
        <w:t>60</w:t>
      </w:r>
      <w:r>
        <w:t>:400–406.</w:t>
      </w:r>
    </w:p>
    <w:p w14:paraId="4216CDB5" w14:textId="5058C7F1" w:rsidR="008F7CF0" w:rsidRDefault="001D7A82">
      <w:pPr>
        <w:pStyle w:val="Bibliography"/>
      </w:pPr>
      <w:r>
        <w:t xml:space="preserve">39. Gallimidi AB, Fischman S, Revach B, Bulvik R, Maliutina A, Rubinstein AM, Nussbaum G, Elkin M: </w:t>
      </w:r>
      <w:r>
        <w:rPr>
          <w:b/>
        </w:rPr>
        <w:t>Periodontal pathogens porphyromonas gingivalis and fusobacterium nucleatum promote tumor progression in an oral-specific chemical carcinogenesis model.</w:t>
      </w:r>
      <w:r>
        <w:t xml:space="preserve"> </w:t>
      </w:r>
      <w:r>
        <w:rPr>
          <w:i/>
        </w:rPr>
        <w:t>Oncotarget</w:t>
      </w:r>
      <w:r>
        <w:t>. 2015.</w:t>
      </w:r>
    </w:p>
    <w:p w14:paraId="7FDE7D27" w14:textId="4C4F6D50" w:rsidR="001D7A82" w:rsidRDefault="001D7A82" w:rsidP="001D7A82">
      <w:pPr>
        <w:pStyle w:val="Bibliography"/>
      </w:pPr>
      <w:r>
        <w:t xml:space="preserve">40. Ding T, Schloss PD: </w:t>
      </w:r>
      <w:r>
        <w:rPr>
          <w:b/>
        </w:rPr>
        <w:t>Dynamics and associations of microbial community types across the human body</w:t>
      </w:r>
      <w:r>
        <w:t xml:space="preserve">. </w:t>
      </w:r>
      <w:r>
        <w:rPr>
          <w:i/>
        </w:rPr>
        <w:t>Nature</w:t>
      </w:r>
      <w:r>
        <w:t xml:space="preserve">. 2014, </w:t>
      </w:r>
      <w:r>
        <w:rPr>
          <w:b/>
        </w:rPr>
        <w:t>509</w:t>
      </w:r>
      <w:r>
        <w:t>:357–360.</w:t>
      </w:r>
      <w:ins w:id="100" w:author="Niel Baxter" w:date="2016-01-14T13:39:00Z">
        <w:r>
          <w:br w:type="page"/>
        </w:r>
      </w:ins>
    </w:p>
    <w:p w14:paraId="157450A9" w14:textId="77777777" w:rsidR="001D7A82" w:rsidRDefault="001D7A82" w:rsidP="000F1D5E">
      <w:pPr>
        <w:pStyle w:val="Heading3"/>
      </w:pPr>
      <w:r>
        <w:lastRenderedPageBreak/>
        <w:t>Figures</w:t>
      </w:r>
    </w:p>
    <w:p w14:paraId="2A4710E1" w14:textId="77777777" w:rsidR="001D7A82" w:rsidRDefault="001D7A82" w:rsidP="001D7A82">
      <w:r>
        <w:rPr>
          <w:b/>
        </w:rPr>
        <w:t>Figure 1. Microbiota-based models can complement FIT.</w:t>
      </w:r>
      <w:r>
        <w:t xml:space="preserve"> (A,C) ROC curves for distinguishing healthy patients from those with adenoma (A) or cancer (C) based on FIT or a microbiota-based random forest model. Open circles show the sensitivity and </w:t>
      </w:r>
      <w:proofErr w:type="spellStart"/>
      <w:r>
        <w:t>specifity</w:t>
      </w:r>
      <w:proofErr w:type="spellEnd"/>
      <w:r>
        <w:t xml:space="preserve"> of FIT with a 100ng/ml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14:paraId="035F4509" w14:textId="318C69B5" w:rsidR="001D7A82" w:rsidRDefault="001D7A82" w:rsidP="001D7A82">
      <w:r>
        <w:rPr>
          <w:b/>
        </w:rPr>
        <w:t>Figure 2. Comparing MMT to FIT.</w:t>
      </w:r>
      <w:r>
        <w:t xml:space="preserve"> (A) ROC Curves for the MMT (solid lines) </w:t>
      </w:r>
      <w:del w:id="101" w:author="Niel Baxter" w:date="2016-01-14T13:39:00Z">
        <w:r w:rsidR="006C5A11">
          <w:delText>and</w:delText>
        </w:r>
      </w:del>
      <w:ins w:id="102" w:author="Niel Baxter" w:date="2016-01-14T13:39:00Z">
        <w:r>
          <w:t>or</w:t>
        </w:r>
      </w:ins>
      <w:r>
        <w:t xml:space="preserve"> FIT (dashed lines) for distinguishing normal from any lesion (dark red), normal from cancer (red) and normal from adenoma (orange). Filled dots show the sensitivity and specificity of the MMT at the optimal cutoff (0.622). Open dots show the sensitivity and specificity of FIT at the 100ng/ml cutoff. (B,C) </w:t>
      </w:r>
      <w:proofErr w:type="spellStart"/>
      <w:r>
        <w:t>Stripcharts</w:t>
      </w:r>
      <w:proofErr w:type="spellEnd"/>
      <w:r>
        <w:t xml:space="preserve"> showing the results for FIT (B) and the MMT (C). Dashed lines show the cutoff for each test. Points with a FIT result of 0 are jittered to improve visibility.</w:t>
      </w:r>
    </w:p>
    <w:p w14:paraId="78E80DB5" w14:textId="77777777" w:rsidR="001D7A82" w:rsidRDefault="001D7A82" w:rsidP="001D7A82">
      <w:r>
        <w:rPr>
          <w:b/>
        </w:rPr>
        <w:t>Figure 3. Sensitivities for FIT and MMT for each stage of tumor development.</w:t>
      </w:r>
      <w:r>
        <w:t xml:space="preserve"> P-values based on </w:t>
      </w:r>
      <w:proofErr w:type="spellStart"/>
      <w:r>
        <w:t>McNemar's</w:t>
      </w:r>
      <w:proofErr w:type="spellEnd"/>
      <w:r>
        <w:t xml:space="preserve"> chi-squared test.</w:t>
      </w:r>
    </w:p>
    <w:p w14:paraId="7962D5BB" w14:textId="77777777" w:rsidR="001D7A82" w:rsidRDefault="001D7A82" w:rsidP="001D7A82">
      <w:r>
        <w:rPr>
          <w:b/>
        </w:rPr>
        <w:t>Figure 4. Relationship between FIT and MMT for each sample.</w:t>
      </w:r>
      <w:r>
        <w:t xml:space="preserve"> (A) Scatterplot of MMT and FIT results for each sample. Dashed lines show the cutoff for each test. Points with a FIT result of 0 are jittered to improve visibility. (B) </w:t>
      </w:r>
      <w:proofErr w:type="spellStart"/>
      <w:r>
        <w:t>Stripchart</w:t>
      </w:r>
      <w:proofErr w:type="spellEnd"/>
      <w:r>
        <w:t xml:space="preserve"> of MMT results for samples separated by binary FIT result.</w:t>
      </w:r>
    </w:p>
    <w:p w14:paraId="5FAE663C" w14:textId="77777777" w:rsidR="001D7A82" w:rsidRDefault="001D7A82" w:rsidP="000F1D5E">
      <w:pPr>
        <w:pStyle w:val="Heading3"/>
      </w:pPr>
      <w:bookmarkStart w:id="103" w:name="tables"/>
      <w:bookmarkEnd w:id="103"/>
      <w:r>
        <w:lastRenderedPageBreak/>
        <w:t>Tables</w:t>
      </w:r>
    </w:p>
    <w:p w14:paraId="4094FD04" w14:textId="77777777" w:rsidR="001D7A82" w:rsidRPr="001D7A82" w:rsidRDefault="001D7A82" w:rsidP="001D7A82">
      <w:pPr>
        <w:rPr>
          <w:ins w:id="104" w:author="Niel Baxter" w:date="2016-01-14T13:39:00Z"/>
        </w:rPr>
      </w:pPr>
    </w:p>
    <w:tbl>
      <w:tblPr>
        <w:tblStyle w:val="TableGrid"/>
        <w:tblW w:w="9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2807"/>
        <w:gridCol w:w="1440"/>
        <w:gridCol w:w="2071"/>
        <w:gridCol w:w="1438"/>
        <w:gridCol w:w="2069"/>
      </w:tblGrid>
      <w:tr w:rsidR="001D7A82" w:rsidRPr="00343AFC" w14:paraId="242ED8E7" w14:textId="77777777" w:rsidTr="000F1D5E">
        <w:trPr>
          <w:trHeight w:val="640"/>
        </w:trPr>
        <w:tc>
          <w:tcPr>
            <w:tcW w:w="2807" w:type="dxa"/>
            <w:tcBorders>
              <w:top w:val="single" w:sz="4" w:space="0" w:color="auto"/>
              <w:left w:val="single" w:sz="4" w:space="0" w:color="auto"/>
              <w:right w:val="single" w:sz="4" w:space="0" w:color="auto"/>
            </w:tcBorders>
            <w:vAlign w:val="center"/>
            <w:hideMark/>
          </w:tcPr>
          <w:p w14:paraId="2EBB478A" w14:textId="77777777" w:rsidR="001D7A82" w:rsidRPr="00343AFC" w:rsidRDefault="001D7A82" w:rsidP="000F1D5E">
            <w:pPr>
              <w:spacing w:before="0" w:after="0" w:line="240" w:lineRule="auto"/>
              <w:jc w:val="center"/>
              <w:rPr>
                <w:rFonts w:ascii="Cambria" w:eastAsia="Times New Roman" w:hAnsi="Cambria" w:cs="Times New Roman"/>
                <w:b/>
                <w:bCs/>
                <w:color w:val="000000"/>
              </w:rPr>
            </w:pPr>
            <w:bookmarkStart w:id="105" w:name="RANGE!A1:F8"/>
            <w:r w:rsidRPr="00343AFC">
              <w:rPr>
                <w:rFonts w:ascii="Cambria" w:eastAsia="Times New Roman" w:hAnsi="Cambria" w:cs="Times New Roman"/>
                <w:b/>
                <w:bCs/>
                <w:color w:val="000000"/>
              </w:rPr>
              <w:t>Diagnosis</w:t>
            </w:r>
            <w:bookmarkEnd w:id="105"/>
          </w:p>
        </w:tc>
        <w:tc>
          <w:tcPr>
            <w:tcW w:w="3511" w:type="dxa"/>
            <w:gridSpan w:val="2"/>
            <w:tcBorders>
              <w:top w:val="single" w:sz="4" w:space="0" w:color="auto"/>
              <w:left w:val="single" w:sz="4" w:space="0" w:color="auto"/>
              <w:right w:val="single" w:sz="4" w:space="0" w:color="auto"/>
            </w:tcBorders>
            <w:vAlign w:val="center"/>
            <w:hideMark/>
          </w:tcPr>
          <w:p w14:paraId="61B43EBD" w14:textId="77777777" w:rsidR="001D7A82" w:rsidRPr="00343AFC" w:rsidRDefault="001D7A82" w:rsidP="000F1D5E">
            <w:pPr>
              <w:spacing w:before="0" w:after="0" w:line="240" w:lineRule="auto"/>
              <w:jc w:val="center"/>
              <w:rPr>
                <w:rFonts w:ascii="Cambria" w:eastAsia="Times New Roman" w:hAnsi="Cambria" w:cs="Times New Roman"/>
                <w:b/>
                <w:bCs/>
                <w:color w:val="000000"/>
              </w:rPr>
            </w:pPr>
            <w:r w:rsidRPr="00343AFC">
              <w:rPr>
                <w:rFonts w:ascii="Cambria" w:eastAsia="Times New Roman" w:hAnsi="Cambria" w:cs="Times New Roman"/>
                <w:b/>
                <w:bCs/>
                <w:color w:val="000000"/>
              </w:rPr>
              <w:t>Fecal Immunochemical Test</w:t>
            </w:r>
          </w:p>
        </w:tc>
        <w:tc>
          <w:tcPr>
            <w:tcW w:w="3507" w:type="dxa"/>
            <w:gridSpan w:val="2"/>
            <w:tcBorders>
              <w:top w:val="single" w:sz="4" w:space="0" w:color="auto"/>
              <w:left w:val="single" w:sz="4" w:space="0" w:color="auto"/>
              <w:right w:val="single" w:sz="4" w:space="0" w:color="auto"/>
            </w:tcBorders>
            <w:vAlign w:val="center"/>
            <w:hideMark/>
          </w:tcPr>
          <w:p w14:paraId="5AD7CF0C" w14:textId="77777777" w:rsidR="001D7A82" w:rsidRPr="00343AFC" w:rsidRDefault="001D7A82" w:rsidP="000F1D5E">
            <w:pPr>
              <w:spacing w:before="0" w:after="0" w:line="240" w:lineRule="auto"/>
              <w:jc w:val="center"/>
              <w:rPr>
                <w:rFonts w:ascii="Cambria" w:eastAsia="Times New Roman" w:hAnsi="Cambria" w:cs="Times New Roman"/>
                <w:b/>
                <w:bCs/>
                <w:color w:val="000000"/>
              </w:rPr>
            </w:pPr>
            <w:proofErr w:type="spellStart"/>
            <w:r w:rsidRPr="00343AFC">
              <w:rPr>
                <w:rFonts w:ascii="Cambria" w:eastAsia="Times New Roman" w:hAnsi="Cambria" w:cs="Times New Roman"/>
                <w:b/>
                <w:bCs/>
                <w:color w:val="000000"/>
              </w:rPr>
              <w:t>Multitarget</w:t>
            </w:r>
            <w:proofErr w:type="spellEnd"/>
            <w:r w:rsidRPr="00343AFC">
              <w:rPr>
                <w:rFonts w:ascii="Cambria" w:eastAsia="Times New Roman" w:hAnsi="Cambria" w:cs="Times New Roman"/>
                <w:b/>
                <w:bCs/>
                <w:color w:val="000000"/>
              </w:rPr>
              <w:t xml:space="preserve"> Microbiota Test</w:t>
            </w:r>
          </w:p>
        </w:tc>
      </w:tr>
      <w:tr w:rsidR="001D7A82" w:rsidRPr="00343AFC" w14:paraId="60CAB3FB" w14:textId="77777777" w:rsidTr="000F1D5E">
        <w:trPr>
          <w:trHeight w:val="520"/>
        </w:trPr>
        <w:tc>
          <w:tcPr>
            <w:tcW w:w="2807" w:type="dxa"/>
            <w:tcBorders>
              <w:left w:val="single" w:sz="4" w:space="0" w:color="auto"/>
              <w:right w:val="single" w:sz="4" w:space="0" w:color="auto"/>
            </w:tcBorders>
            <w:noWrap/>
            <w:vAlign w:val="center"/>
            <w:hideMark/>
          </w:tcPr>
          <w:p w14:paraId="3443CBB8"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p w14:paraId="27EB155B"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tc>
        <w:tc>
          <w:tcPr>
            <w:tcW w:w="1440" w:type="dxa"/>
            <w:tcBorders>
              <w:left w:val="single" w:sz="4" w:space="0" w:color="auto"/>
            </w:tcBorders>
            <w:vAlign w:val="center"/>
            <w:hideMark/>
          </w:tcPr>
          <w:p w14:paraId="009F10CA"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Positives</w:t>
            </w:r>
          </w:p>
        </w:tc>
        <w:tc>
          <w:tcPr>
            <w:tcW w:w="2071" w:type="dxa"/>
            <w:tcBorders>
              <w:right w:val="single" w:sz="4" w:space="0" w:color="auto"/>
            </w:tcBorders>
            <w:vAlign w:val="center"/>
            <w:hideMark/>
          </w:tcPr>
          <w:p w14:paraId="7153C8DB"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Sensitivity</w:t>
            </w:r>
            <w:r w:rsidRPr="00343AFC">
              <w:rPr>
                <w:rFonts w:ascii="Cambria" w:eastAsia="Times New Roman" w:hAnsi="Cambria" w:cs="Times New Roman"/>
                <w:color w:val="000000"/>
                <w:sz w:val="22"/>
                <w:szCs w:val="22"/>
              </w:rPr>
              <w:br/>
              <w:t>(95% CI)</w:t>
            </w:r>
          </w:p>
        </w:tc>
        <w:tc>
          <w:tcPr>
            <w:tcW w:w="1438" w:type="dxa"/>
            <w:tcBorders>
              <w:left w:val="single" w:sz="4" w:space="0" w:color="auto"/>
            </w:tcBorders>
            <w:vAlign w:val="center"/>
            <w:hideMark/>
          </w:tcPr>
          <w:p w14:paraId="364D7199"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Positives</w:t>
            </w:r>
          </w:p>
        </w:tc>
        <w:tc>
          <w:tcPr>
            <w:tcW w:w="2069" w:type="dxa"/>
            <w:tcBorders>
              <w:right w:val="single" w:sz="4" w:space="0" w:color="auto"/>
            </w:tcBorders>
            <w:vAlign w:val="center"/>
            <w:hideMark/>
          </w:tcPr>
          <w:p w14:paraId="540BB925"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Sensitivity</w:t>
            </w:r>
            <w:r w:rsidRPr="00343AFC">
              <w:rPr>
                <w:rFonts w:ascii="Cambria" w:eastAsia="Times New Roman" w:hAnsi="Cambria" w:cs="Times New Roman"/>
                <w:color w:val="000000"/>
                <w:sz w:val="22"/>
                <w:szCs w:val="22"/>
              </w:rPr>
              <w:br/>
              <w:t>(95% CI)</w:t>
            </w:r>
          </w:p>
        </w:tc>
      </w:tr>
      <w:tr w:rsidR="001D7A82" w:rsidRPr="00343AFC" w14:paraId="2D31CE00" w14:textId="77777777" w:rsidTr="000F1D5E">
        <w:trPr>
          <w:trHeight w:val="380"/>
        </w:trPr>
        <w:tc>
          <w:tcPr>
            <w:tcW w:w="2807" w:type="dxa"/>
            <w:tcBorders>
              <w:left w:val="single" w:sz="4" w:space="0" w:color="auto"/>
              <w:right w:val="single" w:sz="4" w:space="0" w:color="auto"/>
            </w:tcBorders>
            <w:noWrap/>
            <w:vAlign w:val="center"/>
            <w:hideMark/>
          </w:tcPr>
          <w:p w14:paraId="5B678178"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Cancer</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n=120</w:t>
            </w:r>
            <w:r>
              <w:rPr>
                <w:rFonts w:ascii="Cambria" w:eastAsia="Times New Roman" w:hAnsi="Cambria" w:cs="Times New Roman"/>
                <w:color w:val="000000"/>
                <w:sz w:val="22"/>
                <w:szCs w:val="22"/>
              </w:rPr>
              <w:t>)</w:t>
            </w:r>
          </w:p>
        </w:tc>
        <w:tc>
          <w:tcPr>
            <w:tcW w:w="1440" w:type="dxa"/>
            <w:tcBorders>
              <w:left w:val="single" w:sz="4" w:space="0" w:color="auto"/>
            </w:tcBorders>
            <w:noWrap/>
            <w:vAlign w:val="center"/>
            <w:hideMark/>
          </w:tcPr>
          <w:p w14:paraId="2CDEB7E7"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90</w:t>
            </w:r>
          </w:p>
        </w:tc>
        <w:tc>
          <w:tcPr>
            <w:tcW w:w="2071" w:type="dxa"/>
            <w:tcBorders>
              <w:right w:val="single" w:sz="4" w:space="0" w:color="auto"/>
            </w:tcBorders>
            <w:noWrap/>
            <w:vAlign w:val="center"/>
            <w:hideMark/>
          </w:tcPr>
          <w:p w14:paraId="7741F48D"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75.0</w:t>
            </w:r>
            <w:r w:rsidRPr="00343AFC">
              <w:rPr>
                <w:rFonts w:ascii="Cambria" w:eastAsia="Times New Roman" w:hAnsi="Cambria" w:cs="Times New Roman"/>
                <w:color w:val="000000"/>
                <w:sz w:val="22"/>
                <w:szCs w:val="22"/>
              </w:rPr>
              <w:t xml:space="preserve"> (66.7-82.5)</w:t>
            </w:r>
          </w:p>
        </w:tc>
        <w:tc>
          <w:tcPr>
            <w:tcW w:w="1438" w:type="dxa"/>
            <w:tcBorders>
              <w:left w:val="single" w:sz="4" w:space="0" w:color="auto"/>
            </w:tcBorders>
            <w:noWrap/>
            <w:vAlign w:val="center"/>
            <w:hideMark/>
          </w:tcPr>
          <w:p w14:paraId="384FCB0C"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114</w:t>
            </w:r>
          </w:p>
        </w:tc>
        <w:tc>
          <w:tcPr>
            <w:tcW w:w="2069" w:type="dxa"/>
            <w:tcBorders>
              <w:right w:val="single" w:sz="4" w:space="0" w:color="auto"/>
            </w:tcBorders>
            <w:noWrap/>
            <w:vAlign w:val="center"/>
            <w:hideMark/>
          </w:tcPr>
          <w:p w14:paraId="682D4EB8"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95.0</w:t>
            </w:r>
            <w:r w:rsidRPr="00343AFC">
              <w:rPr>
                <w:rFonts w:ascii="Cambria" w:eastAsia="Times New Roman" w:hAnsi="Cambria" w:cs="Times New Roman"/>
                <w:color w:val="000000"/>
                <w:sz w:val="22"/>
                <w:szCs w:val="22"/>
              </w:rPr>
              <w:t xml:space="preserve"> (90.8-98.3)</w:t>
            </w:r>
          </w:p>
        </w:tc>
      </w:tr>
      <w:tr w:rsidR="001D7A82" w:rsidRPr="00343AFC" w14:paraId="360592A9" w14:textId="77777777" w:rsidTr="000F1D5E">
        <w:trPr>
          <w:trHeight w:val="380"/>
        </w:trPr>
        <w:tc>
          <w:tcPr>
            <w:tcW w:w="2807" w:type="dxa"/>
            <w:tcBorders>
              <w:left w:val="single" w:sz="4" w:space="0" w:color="auto"/>
              <w:right w:val="single" w:sz="4" w:space="0" w:color="auto"/>
            </w:tcBorders>
            <w:noWrap/>
            <w:vAlign w:val="center"/>
            <w:hideMark/>
          </w:tcPr>
          <w:p w14:paraId="6AB891B7"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Adenoma</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n=198</w:t>
            </w:r>
            <w:r>
              <w:rPr>
                <w:rFonts w:ascii="Cambria" w:eastAsia="Times New Roman" w:hAnsi="Cambria" w:cs="Times New Roman"/>
                <w:color w:val="000000"/>
                <w:sz w:val="22"/>
                <w:szCs w:val="22"/>
              </w:rPr>
              <w:t>)</w:t>
            </w:r>
          </w:p>
        </w:tc>
        <w:tc>
          <w:tcPr>
            <w:tcW w:w="1440" w:type="dxa"/>
            <w:tcBorders>
              <w:left w:val="single" w:sz="4" w:space="0" w:color="auto"/>
            </w:tcBorders>
            <w:noWrap/>
            <w:vAlign w:val="center"/>
            <w:hideMark/>
          </w:tcPr>
          <w:p w14:paraId="45BB10C4"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31</w:t>
            </w:r>
          </w:p>
        </w:tc>
        <w:tc>
          <w:tcPr>
            <w:tcW w:w="2071" w:type="dxa"/>
            <w:tcBorders>
              <w:right w:val="single" w:sz="4" w:space="0" w:color="auto"/>
            </w:tcBorders>
            <w:noWrap/>
            <w:vAlign w:val="center"/>
            <w:hideMark/>
          </w:tcPr>
          <w:p w14:paraId="347F0FA3"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15.7</w:t>
            </w:r>
            <w:r w:rsidRPr="00343AFC">
              <w:rPr>
                <w:rFonts w:ascii="Cambria" w:eastAsia="Times New Roman" w:hAnsi="Cambria" w:cs="Times New Roman"/>
                <w:color w:val="000000"/>
                <w:sz w:val="22"/>
                <w:szCs w:val="22"/>
              </w:rPr>
              <w:t xml:space="preserve"> (10.6-20.7)</w:t>
            </w:r>
          </w:p>
        </w:tc>
        <w:tc>
          <w:tcPr>
            <w:tcW w:w="1438" w:type="dxa"/>
            <w:tcBorders>
              <w:left w:val="single" w:sz="4" w:space="0" w:color="auto"/>
            </w:tcBorders>
            <w:noWrap/>
            <w:vAlign w:val="center"/>
            <w:hideMark/>
          </w:tcPr>
          <w:p w14:paraId="0987B14A"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113</w:t>
            </w:r>
          </w:p>
        </w:tc>
        <w:tc>
          <w:tcPr>
            <w:tcW w:w="2069" w:type="dxa"/>
            <w:tcBorders>
              <w:right w:val="single" w:sz="4" w:space="0" w:color="auto"/>
            </w:tcBorders>
            <w:noWrap/>
            <w:vAlign w:val="center"/>
            <w:hideMark/>
          </w:tcPr>
          <w:p w14:paraId="35A92BE4"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57.1</w:t>
            </w:r>
            <w:r w:rsidRPr="00343AFC">
              <w:rPr>
                <w:rFonts w:ascii="Cambria" w:eastAsia="Times New Roman" w:hAnsi="Cambria" w:cs="Times New Roman"/>
                <w:color w:val="000000"/>
                <w:sz w:val="22"/>
                <w:szCs w:val="22"/>
              </w:rPr>
              <w:t xml:space="preserve">  (50.5-64.1)</w:t>
            </w:r>
          </w:p>
        </w:tc>
      </w:tr>
      <w:tr w:rsidR="001D7A82" w:rsidRPr="00343AFC" w14:paraId="2FCB90F6" w14:textId="77777777" w:rsidTr="000F1D5E">
        <w:trPr>
          <w:trHeight w:val="380"/>
        </w:trPr>
        <w:tc>
          <w:tcPr>
            <w:tcW w:w="2807" w:type="dxa"/>
            <w:tcBorders>
              <w:left w:val="single" w:sz="4" w:space="0" w:color="auto"/>
              <w:right w:val="single" w:sz="4" w:space="0" w:color="auto"/>
            </w:tcBorders>
            <w:noWrap/>
            <w:vAlign w:val="center"/>
            <w:hideMark/>
          </w:tcPr>
          <w:p w14:paraId="0ED82627"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Any Lesions</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n=318</w:t>
            </w:r>
            <w:r>
              <w:rPr>
                <w:rFonts w:ascii="Cambria" w:eastAsia="Times New Roman" w:hAnsi="Cambria" w:cs="Times New Roman"/>
                <w:color w:val="000000"/>
                <w:sz w:val="22"/>
                <w:szCs w:val="22"/>
              </w:rPr>
              <w:t>)</w:t>
            </w:r>
          </w:p>
        </w:tc>
        <w:tc>
          <w:tcPr>
            <w:tcW w:w="1440" w:type="dxa"/>
            <w:tcBorders>
              <w:left w:val="single" w:sz="4" w:space="0" w:color="auto"/>
            </w:tcBorders>
            <w:noWrap/>
            <w:vAlign w:val="center"/>
            <w:hideMark/>
          </w:tcPr>
          <w:p w14:paraId="153C67F5"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121</w:t>
            </w:r>
          </w:p>
        </w:tc>
        <w:tc>
          <w:tcPr>
            <w:tcW w:w="2071" w:type="dxa"/>
            <w:tcBorders>
              <w:right w:val="single" w:sz="4" w:space="0" w:color="auto"/>
            </w:tcBorders>
            <w:noWrap/>
            <w:vAlign w:val="center"/>
            <w:hideMark/>
          </w:tcPr>
          <w:p w14:paraId="496CE7E9"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38.1</w:t>
            </w:r>
            <w:r w:rsidRPr="00343AFC">
              <w:rPr>
                <w:rFonts w:ascii="Cambria" w:eastAsia="Times New Roman" w:hAnsi="Cambria" w:cs="Times New Roman"/>
                <w:color w:val="000000"/>
                <w:sz w:val="22"/>
                <w:szCs w:val="22"/>
              </w:rPr>
              <w:t xml:space="preserve"> (33-43.1)</w:t>
            </w:r>
          </w:p>
        </w:tc>
        <w:tc>
          <w:tcPr>
            <w:tcW w:w="1438" w:type="dxa"/>
            <w:tcBorders>
              <w:left w:val="single" w:sz="4" w:space="0" w:color="auto"/>
            </w:tcBorders>
            <w:noWrap/>
            <w:vAlign w:val="center"/>
            <w:hideMark/>
          </w:tcPr>
          <w:p w14:paraId="7209C18A"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227</w:t>
            </w:r>
          </w:p>
        </w:tc>
        <w:tc>
          <w:tcPr>
            <w:tcW w:w="2069" w:type="dxa"/>
            <w:tcBorders>
              <w:right w:val="single" w:sz="4" w:space="0" w:color="auto"/>
            </w:tcBorders>
            <w:noWrap/>
            <w:vAlign w:val="center"/>
            <w:hideMark/>
          </w:tcPr>
          <w:p w14:paraId="7B52BA8C"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71.4</w:t>
            </w:r>
            <w:r w:rsidRPr="00343AFC">
              <w:rPr>
                <w:rFonts w:ascii="Cambria" w:eastAsia="Times New Roman" w:hAnsi="Cambria" w:cs="Times New Roman"/>
                <w:color w:val="000000"/>
                <w:sz w:val="22"/>
                <w:szCs w:val="22"/>
              </w:rPr>
              <w:t xml:space="preserve"> (66.4-76.1)</w:t>
            </w:r>
          </w:p>
        </w:tc>
      </w:tr>
      <w:tr w:rsidR="001D7A82" w:rsidRPr="00343AFC" w14:paraId="113BF827" w14:textId="77777777" w:rsidTr="000F1D5E">
        <w:trPr>
          <w:trHeight w:val="332"/>
        </w:trPr>
        <w:tc>
          <w:tcPr>
            <w:tcW w:w="2807" w:type="dxa"/>
            <w:tcBorders>
              <w:left w:val="single" w:sz="4" w:space="0" w:color="auto"/>
              <w:right w:val="single" w:sz="4" w:space="0" w:color="auto"/>
            </w:tcBorders>
            <w:noWrap/>
            <w:vAlign w:val="center"/>
            <w:hideMark/>
          </w:tcPr>
          <w:p w14:paraId="2F84E9D6" w14:textId="77777777" w:rsidR="001D7A82" w:rsidRPr="00343AFC" w:rsidRDefault="001D7A82" w:rsidP="000F1D5E">
            <w:pPr>
              <w:spacing w:before="0" w:after="0" w:line="240" w:lineRule="auto"/>
              <w:rPr>
                <w:rFonts w:ascii="Cambria" w:eastAsia="Times New Roman" w:hAnsi="Cambria" w:cs="Times New Roman"/>
                <w:color w:val="000000"/>
                <w:sz w:val="22"/>
                <w:szCs w:val="22"/>
              </w:rPr>
            </w:pPr>
          </w:p>
        </w:tc>
        <w:tc>
          <w:tcPr>
            <w:tcW w:w="3511" w:type="dxa"/>
            <w:gridSpan w:val="2"/>
            <w:tcBorders>
              <w:left w:val="single" w:sz="4" w:space="0" w:color="auto"/>
              <w:right w:val="single" w:sz="4" w:space="0" w:color="auto"/>
            </w:tcBorders>
            <w:vAlign w:val="center"/>
          </w:tcPr>
          <w:p w14:paraId="190B80A0" w14:textId="77777777" w:rsidR="001D7A82" w:rsidRPr="00343AFC" w:rsidRDefault="001D7A82" w:rsidP="000F1D5E">
            <w:pPr>
              <w:spacing w:before="0" w:after="0" w:line="240" w:lineRule="auto"/>
              <w:rPr>
                <w:rFonts w:ascii="Cambria" w:eastAsia="Times New Roman" w:hAnsi="Cambria" w:cs="Times New Roman"/>
                <w:color w:val="000000"/>
                <w:sz w:val="22"/>
                <w:szCs w:val="22"/>
              </w:rPr>
            </w:pPr>
          </w:p>
        </w:tc>
        <w:tc>
          <w:tcPr>
            <w:tcW w:w="3507" w:type="dxa"/>
            <w:gridSpan w:val="2"/>
            <w:tcBorders>
              <w:left w:val="single" w:sz="4" w:space="0" w:color="auto"/>
              <w:right w:val="single" w:sz="4" w:space="0" w:color="auto"/>
            </w:tcBorders>
            <w:vAlign w:val="center"/>
          </w:tcPr>
          <w:p w14:paraId="69523158" w14:textId="77777777" w:rsidR="001D7A82" w:rsidRPr="00343AFC" w:rsidRDefault="001D7A82" w:rsidP="000F1D5E">
            <w:pPr>
              <w:spacing w:before="0" w:after="0" w:line="240" w:lineRule="auto"/>
              <w:rPr>
                <w:rFonts w:ascii="Cambria" w:eastAsia="Times New Roman" w:hAnsi="Cambria" w:cs="Times New Roman"/>
                <w:color w:val="000000"/>
                <w:sz w:val="22"/>
                <w:szCs w:val="22"/>
              </w:rPr>
            </w:pPr>
          </w:p>
        </w:tc>
      </w:tr>
      <w:tr w:rsidR="001D7A82" w:rsidRPr="00343AFC" w14:paraId="43E5240A" w14:textId="77777777" w:rsidTr="000F1D5E">
        <w:trPr>
          <w:trHeight w:val="520"/>
        </w:trPr>
        <w:tc>
          <w:tcPr>
            <w:tcW w:w="2807" w:type="dxa"/>
            <w:tcBorders>
              <w:left w:val="single" w:sz="4" w:space="0" w:color="auto"/>
              <w:right w:val="single" w:sz="4" w:space="0" w:color="auto"/>
            </w:tcBorders>
            <w:noWrap/>
            <w:vAlign w:val="center"/>
            <w:hideMark/>
          </w:tcPr>
          <w:p w14:paraId="44ABBB52"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p w14:paraId="0B3E19C0"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tc>
        <w:tc>
          <w:tcPr>
            <w:tcW w:w="1440" w:type="dxa"/>
            <w:tcBorders>
              <w:left w:val="single" w:sz="4" w:space="0" w:color="auto"/>
            </w:tcBorders>
            <w:vAlign w:val="center"/>
            <w:hideMark/>
          </w:tcPr>
          <w:p w14:paraId="686E8FDF"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Negatives</w:t>
            </w:r>
          </w:p>
        </w:tc>
        <w:tc>
          <w:tcPr>
            <w:tcW w:w="2071" w:type="dxa"/>
            <w:tcBorders>
              <w:right w:val="single" w:sz="4" w:space="0" w:color="auto"/>
            </w:tcBorders>
            <w:vAlign w:val="center"/>
            <w:hideMark/>
          </w:tcPr>
          <w:p w14:paraId="749255E5"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Specificity</w:t>
            </w:r>
            <w:r w:rsidRPr="00343AFC">
              <w:rPr>
                <w:rFonts w:ascii="Cambria" w:eastAsia="Times New Roman" w:hAnsi="Cambria" w:cs="Times New Roman"/>
                <w:color w:val="000000"/>
                <w:sz w:val="22"/>
                <w:szCs w:val="22"/>
              </w:rPr>
              <w:br/>
              <w:t>(95% CI)</w:t>
            </w:r>
          </w:p>
        </w:tc>
        <w:tc>
          <w:tcPr>
            <w:tcW w:w="1438" w:type="dxa"/>
            <w:tcBorders>
              <w:left w:val="single" w:sz="4" w:space="0" w:color="auto"/>
            </w:tcBorders>
            <w:vAlign w:val="center"/>
            <w:hideMark/>
          </w:tcPr>
          <w:p w14:paraId="2CF62402"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Negatives</w:t>
            </w:r>
          </w:p>
        </w:tc>
        <w:tc>
          <w:tcPr>
            <w:tcW w:w="2069" w:type="dxa"/>
            <w:tcBorders>
              <w:right w:val="single" w:sz="4" w:space="0" w:color="auto"/>
            </w:tcBorders>
            <w:vAlign w:val="center"/>
            <w:hideMark/>
          </w:tcPr>
          <w:p w14:paraId="79D03744"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Specificity</w:t>
            </w:r>
            <w:r w:rsidRPr="00343AFC">
              <w:rPr>
                <w:rFonts w:ascii="Cambria" w:eastAsia="Times New Roman" w:hAnsi="Cambria" w:cs="Times New Roman"/>
                <w:color w:val="000000"/>
                <w:sz w:val="22"/>
                <w:szCs w:val="22"/>
              </w:rPr>
              <w:br/>
              <w:t>(95% CI)</w:t>
            </w:r>
          </w:p>
        </w:tc>
      </w:tr>
      <w:tr w:rsidR="001D7A82" w:rsidRPr="00343AFC" w14:paraId="45B2877F" w14:textId="77777777" w:rsidTr="000F1D5E">
        <w:trPr>
          <w:trHeight w:val="440"/>
        </w:trPr>
        <w:tc>
          <w:tcPr>
            <w:tcW w:w="2807" w:type="dxa"/>
            <w:tcBorders>
              <w:left w:val="single" w:sz="4" w:space="0" w:color="auto"/>
              <w:bottom w:val="single" w:sz="4" w:space="0" w:color="auto"/>
              <w:right w:val="single" w:sz="4" w:space="0" w:color="auto"/>
            </w:tcBorders>
            <w:noWrap/>
            <w:vAlign w:val="center"/>
            <w:hideMark/>
          </w:tcPr>
          <w:p w14:paraId="48A462AF"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Normal</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n=172</w:t>
            </w:r>
            <w:r>
              <w:rPr>
                <w:rFonts w:ascii="Cambria" w:eastAsia="Times New Roman" w:hAnsi="Cambria" w:cs="Times New Roman"/>
                <w:color w:val="000000"/>
                <w:sz w:val="22"/>
                <w:szCs w:val="22"/>
              </w:rPr>
              <w:t>)</w:t>
            </w:r>
          </w:p>
        </w:tc>
        <w:tc>
          <w:tcPr>
            <w:tcW w:w="1440" w:type="dxa"/>
            <w:tcBorders>
              <w:left w:val="single" w:sz="4" w:space="0" w:color="auto"/>
              <w:bottom w:val="single" w:sz="4" w:space="0" w:color="auto"/>
            </w:tcBorders>
            <w:noWrap/>
            <w:vAlign w:val="center"/>
            <w:hideMark/>
          </w:tcPr>
          <w:p w14:paraId="656A9F40"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167</w:t>
            </w:r>
          </w:p>
        </w:tc>
        <w:tc>
          <w:tcPr>
            <w:tcW w:w="2071" w:type="dxa"/>
            <w:tcBorders>
              <w:bottom w:val="single" w:sz="4" w:space="0" w:color="auto"/>
              <w:right w:val="single" w:sz="4" w:space="0" w:color="auto"/>
            </w:tcBorders>
            <w:noWrap/>
            <w:vAlign w:val="center"/>
            <w:hideMark/>
          </w:tcPr>
          <w:p w14:paraId="466C459F"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97.1</w:t>
            </w:r>
            <w:r w:rsidRPr="00343AFC">
              <w:rPr>
                <w:rFonts w:ascii="Cambria" w:eastAsia="Times New Roman" w:hAnsi="Cambria" w:cs="Times New Roman"/>
                <w:color w:val="000000"/>
                <w:sz w:val="22"/>
                <w:szCs w:val="22"/>
              </w:rPr>
              <w:t xml:space="preserve"> (94.8-99.4)</w:t>
            </w:r>
          </w:p>
        </w:tc>
        <w:tc>
          <w:tcPr>
            <w:tcW w:w="1438" w:type="dxa"/>
            <w:tcBorders>
              <w:left w:val="single" w:sz="4" w:space="0" w:color="auto"/>
              <w:bottom w:val="single" w:sz="4" w:space="0" w:color="auto"/>
            </w:tcBorders>
            <w:noWrap/>
            <w:vAlign w:val="center"/>
            <w:hideMark/>
          </w:tcPr>
          <w:p w14:paraId="42B7C9C4"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144</w:t>
            </w:r>
          </w:p>
        </w:tc>
        <w:tc>
          <w:tcPr>
            <w:tcW w:w="2069" w:type="dxa"/>
            <w:tcBorders>
              <w:bottom w:val="single" w:sz="4" w:space="0" w:color="auto"/>
              <w:right w:val="single" w:sz="4" w:space="0" w:color="auto"/>
            </w:tcBorders>
            <w:noWrap/>
            <w:vAlign w:val="center"/>
            <w:hideMark/>
          </w:tcPr>
          <w:p w14:paraId="1FC4385A" w14:textId="77777777" w:rsidR="001D7A82" w:rsidRPr="00343AFC" w:rsidRDefault="001D7A82" w:rsidP="000F1D5E">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83.7</w:t>
            </w:r>
            <w:r w:rsidRPr="00343AFC">
              <w:rPr>
                <w:rFonts w:ascii="Cambria" w:eastAsia="Times New Roman" w:hAnsi="Cambria" w:cs="Times New Roman"/>
                <w:color w:val="000000"/>
                <w:sz w:val="22"/>
                <w:szCs w:val="22"/>
              </w:rPr>
              <w:t xml:space="preserve"> (78.5-89)</w:t>
            </w:r>
          </w:p>
        </w:tc>
      </w:tr>
    </w:tbl>
    <w:p w14:paraId="6D04F2D1" w14:textId="77777777" w:rsidR="001D7A82" w:rsidRDefault="001D7A82" w:rsidP="000F1D5E">
      <w:r>
        <w:rPr>
          <w:b/>
        </w:rPr>
        <w:t>Table 1. Sensitivities and specificities for FIT and MMT.</w:t>
      </w:r>
      <w:r>
        <w:t xml:space="preserve"> The 95% confidence intervals were computed with 2000 stratified bootstrap replicates.</w:t>
      </w:r>
    </w:p>
    <w:p w14:paraId="71E43A67" w14:textId="77777777" w:rsidR="001D7A82" w:rsidRDefault="001D7A82" w:rsidP="001D7A82">
      <w:pPr>
        <w:rPr>
          <w:ins w:id="106" w:author="Niel Baxter" w:date="2016-01-14T13:39:00Z"/>
          <w:b/>
        </w:rPr>
      </w:pPr>
    </w:p>
    <w:tbl>
      <w:tblPr>
        <w:tblW w:w="9375" w:type="dxa"/>
        <w:tblInd w:w="93" w:type="dxa"/>
        <w:tblLayout w:type="fixed"/>
        <w:tblLook w:val="04A0" w:firstRow="1" w:lastRow="0" w:firstColumn="1" w:lastColumn="0" w:noHBand="0" w:noVBand="1"/>
      </w:tblPr>
      <w:tblGrid>
        <w:gridCol w:w="1995"/>
        <w:gridCol w:w="1260"/>
        <w:gridCol w:w="1530"/>
        <w:gridCol w:w="1350"/>
        <w:gridCol w:w="1530"/>
        <w:gridCol w:w="1710"/>
      </w:tblGrid>
      <w:tr w:rsidR="001D7A82" w:rsidRPr="00343AFC" w14:paraId="03B504CB" w14:textId="77777777" w:rsidTr="000F1D5E">
        <w:trPr>
          <w:trHeight w:val="739"/>
        </w:trPr>
        <w:tc>
          <w:tcPr>
            <w:tcW w:w="1995" w:type="dxa"/>
            <w:tcBorders>
              <w:top w:val="single" w:sz="4" w:space="0" w:color="auto"/>
              <w:left w:val="single" w:sz="4" w:space="0" w:color="auto"/>
              <w:bottom w:val="single" w:sz="4" w:space="0" w:color="auto"/>
              <w:right w:val="nil"/>
            </w:tcBorders>
            <w:shd w:val="clear" w:color="auto" w:fill="auto"/>
            <w:noWrap/>
            <w:vAlign w:val="bottom"/>
            <w:hideMark/>
          </w:tcPr>
          <w:p w14:paraId="5BA172A2" w14:textId="77777777" w:rsidR="001D7A82" w:rsidRPr="00343AFC" w:rsidRDefault="001D7A82" w:rsidP="000F1D5E">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Condition</w:t>
            </w:r>
          </w:p>
        </w:tc>
        <w:tc>
          <w:tcPr>
            <w:tcW w:w="1260" w:type="dxa"/>
            <w:tcBorders>
              <w:top w:val="single" w:sz="4" w:space="0" w:color="auto"/>
              <w:left w:val="nil"/>
              <w:bottom w:val="single" w:sz="4" w:space="0" w:color="auto"/>
              <w:right w:val="nil"/>
            </w:tcBorders>
            <w:shd w:val="clear" w:color="auto" w:fill="auto"/>
            <w:noWrap/>
            <w:vAlign w:val="bottom"/>
            <w:hideMark/>
          </w:tcPr>
          <w:p w14:paraId="5BB79C5F" w14:textId="77777777" w:rsidR="001D7A82" w:rsidRPr="00343AFC" w:rsidRDefault="001D7A82" w:rsidP="000F1D5E">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Prevalence</w:t>
            </w:r>
          </w:p>
        </w:tc>
        <w:tc>
          <w:tcPr>
            <w:tcW w:w="1530" w:type="dxa"/>
            <w:tcBorders>
              <w:top w:val="single" w:sz="4" w:space="0" w:color="auto"/>
              <w:left w:val="nil"/>
              <w:bottom w:val="single" w:sz="4" w:space="0" w:color="auto"/>
              <w:right w:val="nil"/>
            </w:tcBorders>
            <w:shd w:val="clear" w:color="auto" w:fill="auto"/>
            <w:vAlign w:val="bottom"/>
            <w:hideMark/>
          </w:tcPr>
          <w:p w14:paraId="2DF6DB74"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Number of Persons, ages 50-75 years, with Condition</w:t>
            </w:r>
          </w:p>
        </w:tc>
        <w:tc>
          <w:tcPr>
            <w:tcW w:w="1350" w:type="dxa"/>
            <w:tcBorders>
              <w:top w:val="single" w:sz="4" w:space="0" w:color="auto"/>
              <w:left w:val="nil"/>
              <w:bottom w:val="single" w:sz="4" w:space="0" w:color="auto"/>
              <w:right w:val="nil"/>
            </w:tcBorders>
            <w:shd w:val="clear" w:color="auto" w:fill="auto"/>
            <w:vAlign w:val="bottom"/>
            <w:hideMark/>
          </w:tcPr>
          <w:p w14:paraId="724DBD0A"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True Positives identified through FIT</w:t>
            </w:r>
          </w:p>
        </w:tc>
        <w:tc>
          <w:tcPr>
            <w:tcW w:w="1530" w:type="dxa"/>
            <w:tcBorders>
              <w:top w:val="single" w:sz="4" w:space="0" w:color="auto"/>
              <w:left w:val="nil"/>
              <w:bottom w:val="single" w:sz="4" w:space="0" w:color="auto"/>
              <w:right w:val="nil"/>
            </w:tcBorders>
            <w:shd w:val="clear" w:color="auto" w:fill="auto"/>
            <w:vAlign w:val="bottom"/>
            <w:hideMark/>
          </w:tcPr>
          <w:p w14:paraId="2B5A28E9"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True Positives identified through additional MMT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CE04B49"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Percentage of True Positives identified through additional MMT</w:t>
            </w:r>
          </w:p>
        </w:tc>
      </w:tr>
      <w:tr w:rsidR="001D7A82" w:rsidRPr="00343AFC" w14:paraId="0CF121A6" w14:textId="77777777" w:rsidTr="000F1D5E">
        <w:trPr>
          <w:trHeight w:val="199"/>
        </w:trPr>
        <w:tc>
          <w:tcPr>
            <w:tcW w:w="1995" w:type="dxa"/>
            <w:tcBorders>
              <w:top w:val="nil"/>
              <w:left w:val="single" w:sz="4" w:space="0" w:color="auto"/>
              <w:bottom w:val="nil"/>
              <w:right w:val="nil"/>
            </w:tcBorders>
            <w:shd w:val="clear" w:color="auto" w:fill="auto"/>
            <w:noWrap/>
            <w:vAlign w:val="bottom"/>
            <w:hideMark/>
          </w:tcPr>
          <w:p w14:paraId="528587FB" w14:textId="77777777" w:rsidR="001D7A82" w:rsidRPr="00343AFC" w:rsidRDefault="001D7A82" w:rsidP="000F1D5E">
            <w:pPr>
              <w:spacing w:before="0" w:after="0" w:line="240" w:lineRule="auto"/>
              <w:jc w:val="left"/>
              <w:rPr>
                <w:rFonts w:ascii="Arial" w:eastAsia="Times New Roman" w:hAnsi="Arial" w:cs="Arial"/>
                <w:color w:val="000000"/>
                <w:sz w:val="20"/>
                <w:szCs w:val="20"/>
              </w:rPr>
            </w:pPr>
          </w:p>
        </w:tc>
        <w:tc>
          <w:tcPr>
            <w:tcW w:w="1260" w:type="dxa"/>
            <w:tcBorders>
              <w:top w:val="nil"/>
              <w:left w:val="nil"/>
              <w:bottom w:val="nil"/>
              <w:right w:val="nil"/>
            </w:tcBorders>
            <w:shd w:val="clear" w:color="auto" w:fill="auto"/>
            <w:noWrap/>
            <w:vAlign w:val="bottom"/>
            <w:hideMark/>
          </w:tcPr>
          <w:p w14:paraId="67BE96C7" w14:textId="77777777" w:rsidR="001D7A82" w:rsidRPr="00343AFC" w:rsidRDefault="001D7A82" w:rsidP="000F1D5E">
            <w:pPr>
              <w:spacing w:before="0" w:after="0" w:line="240" w:lineRule="auto"/>
              <w:jc w:val="left"/>
              <w:rPr>
                <w:rFonts w:ascii="Arial" w:eastAsia="Times New Roman" w:hAnsi="Arial" w:cs="Arial"/>
                <w:color w:val="000000"/>
                <w:sz w:val="20"/>
                <w:szCs w:val="20"/>
              </w:rPr>
            </w:pPr>
          </w:p>
        </w:tc>
        <w:tc>
          <w:tcPr>
            <w:tcW w:w="1530" w:type="dxa"/>
            <w:tcBorders>
              <w:top w:val="nil"/>
              <w:left w:val="nil"/>
              <w:bottom w:val="nil"/>
              <w:right w:val="nil"/>
            </w:tcBorders>
            <w:shd w:val="clear" w:color="auto" w:fill="auto"/>
            <w:noWrap/>
            <w:vAlign w:val="bottom"/>
            <w:hideMark/>
          </w:tcPr>
          <w:p w14:paraId="15AB2E08" w14:textId="77777777" w:rsidR="001D7A82" w:rsidRPr="00343AFC" w:rsidRDefault="001D7A82" w:rsidP="000F1D5E">
            <w:pPr>
              <w:spacing w:before="0" w:after="0" w:line="240" w:lineRule="auto"/>
              <w:jc w:val="left"/>
              <w:rPr>
                <w:rFonts w:ascii="Arial" w:eastAsia="Times New Roman" w:hAnsi="Arial" w:cs="Arial"/>
                <w:color w:val="000000"/>
                <w:sz w:val="20"/>
                <w:szCs w:val="20"/>
              </w:rPr>
            </w:pPr>
          </w:p>
        </w:tc>
        <w:tc>
          <w:tcPr>
            <w:tcW w:w="1350" w:type="dxa"/>
            <w:tcBorders>
              <w:top w:val="nil"/>
              <w:left w:val="nil"/>
              <w:bottom w:val="nil"/>
              <w:right w:val="nil"/>
            </w:tcBorders>
            <w:shd w:val="clear" w:color="auto" w:fill="auto"/>
            <w:noWrap/>
            <w:vAlign w:val="bottom"/>
            <w:hideMark/>
          </w:tcPr>
          <w:p w14:paraId="6311A54C" w14:textId="77777777" w:rsidR="001D7A82" w:rsidRPr="00343AFC" w:rsidRDefault="001D7A82" w:rsidP="000F1D5E">
            <w:pPr>
              <w:spacing w:before="0" w:after="0" w:line="240" w:lineRule="auto"/>
              <w:jc w:val="left"/>
              <w:rPr>
                <w:rFonts w:ascii="Arial" w:eastAsia="Times New Roman" w:hAnsi="Arial" w:cs="Arial"/>
                <w:color w:val="000000"/>
                <w:sz w:val="20"/>
                <w:szCs w:val="20"/>
              </w:rPr>
            </w:pPr>
          </w:p>
        </w:tc>
        <w:tc>
          <w:tcPr>
            <w:tcW w:w="1530" w:type="dxa"/>
            <w:tcBorders>
              <w:top w:val="nil"/>
              <w:left w:val="nil"/>
              <w:bottom w:val="nil"/>
              <w:right w:val="nil"/>
            </w:tcBorders>
            <w:shd w:val="clear" w:color="auto" w:fill="auto"/>
            <w:noWrap/>
            <w:vAlign w:val="bottom"/>
            <w:hideMark/>
          </w:tcPr>
          <w:p w14:paraId="36FF3DE2" w14:textId="77777777" w:rsidR="001D7A82" w:rsidRPr="00343AFC" w:rsidRDefault="001D7A82" w:rsidP="000F1D5E">
            <w:pPr>
              <w:spacing w:before="0" w:after="0" w:line="240" w:lineRule="auto"/>
              <w:jc w:val="left"/>
              <w:rPr>
                <w:rFonts w:ascii="Arial" w:eastAsia="Times New Roman" w:hAnsi="Arial" w:cs="Arial"/>
                <w:color w:val="000000"/>
                <w:sz w:val="20"/>
                <w:szCs w:val="20"/>
              </w:rPr>
            </w:pPr>
          </w:p>
        </w:tc>
        <w:tc>
          <w:tcPr>
            <w:tcW w:w="1710" w:type="dxa"/>
            <w:tcBorders>
              <w:top w:val="nil"/>
              <w:left w:val="nil"/>
              <w:bottom w:val="nil"/>
              <w:right w:val="single" w:sz="4" w:space="0" w:color="auto"/>
            </w:tcBorders>
            <w:shd w:val="clear" w:color="auto" w:fill="auto"/>
            <w:noWrap/>
            <w:vAlign w:val="bottom"/>
            <w:hideMark/>
          </w:tcPr>
          <w:p w14:paraId="78F5E8CE" w14:textId="77777777" w:rsidR="001D7A82" w:rsidRPr="00343AFC" w:rsidRDefault="001D7A82" w:rsidP="000F1D5E">
            <w:pPr>
              <w:spacing w:before="0" w:after="0" w:line="240" w:lineRule="auto"/>
              <w:jc w:val="left"/>
              <w:rPr>
                <w:rFonts w:ascii="Arial" w:eastAsia="Times New Roman" w:hAnsi="Arial" w:cs="Arial"/>
                <w:color w:val="000000"/>
                <w:sz w:val="20"/>
                <w:szCs w:val="20"/>
              </w:rPr>
            </w:pPr>
          </w:p>
        </w:tc>
      </w:tr>
      <w:tr w:rsidR="001D7A82" w:rsidRPr="00343AFC" w14:paraId="527094EB" w14:textId="77777777" w:rsidTr="000F1D5E">
        <w:trPr>
          <w:trHeight w:val="199"/>
        </w:trPr>
        <w:tc>
          <w:tcPr>
            <w:tcW w:w="1995" w:type="dxa"/>
            <w:tcBorders>
              <w:top w:val="nil"/>
              <w:left w:val="single" w:sz="4" w:space="0" w:color="auto"/>
              <w:bottom w:val="nil"/>
              <w:right w:val="nil"/>
            </w:tcBorders>
            <w:shd w:val="clear" w:color="auto" w:fill="auto"/>
            <w:noWrap/>
            <w:vAlign w:val="bottom"/>
            <w:hideMark/>
          </w:tcPr>
          <w:p w14:paraId="19A485B2" w14:textId="77777777" w:rsidR="001D7A82" w:rsidRPr="00343AFC" w:rsidRDefault="001D7A82" w:rsidP="000F1D5E">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Cancer</w:t>
            </w:r>
          </w:p>
        </w:tc>
        <w:tc>
          <w:tcPr>
            <w:tcW w:w="1260" w:type="dxa"/>
            <w:tcBorders>
              <w:top w:val="nil"/>
              <w:left w:val="nil"/>
              <w:bottom w:val="nil"/>
              <w:right w:val="nil"/>
            </w:tcBorders>
            <w:shd w:val="clear" w:color="auto" w:fill="auto"/>
            <w:noWrap/>
            <w:vAlign w:val="bottom"/>
            <w:hideMark/>
          </w:tcPr>
          <w:p w14:paraId="57A9AD78"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0.3%</w:t>
            </w:r>
          </w:p>
        </w:tc>
        <w:tc>
          <w:tcPr>
            <w:tcW w:w="1530" w:type="dxa"/>
            <w:tcBorders>
              <w:top w:val="nil"/>
              <w:left w:val="nil"/>
              <w:bottom w:val="nil"/>
              <w:right w:val="nil"/>
            </w:tcBorders>
            <w:shd w:val="clear" w:color="auto" w:fill="auto"/>
            <w:noWrap/>
            <w:vAlign w:val="bottom"/>
            <w:hideMark/>
          </w:tcPr>
          <w:p w14:paraId="2370AA17"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241,483</w:t>
            </w:r>
          </w:p>
        </w:tc>
        <w:tc>
          <w:tcPr>
            <w:tcW w:w="1350" w:type="dxa"/>
            <w:tcBorders>
              <w:top w:val="nil"/>
              <w:left w:val="nil"/>
              <w:bottom w:val="nil"/>
              <w:right w:val="nil"/>
            </w:tcBorders>
            <w:shd w:val="clear" w:color="auto" w:fill="auto"/>
            <w:noWrap/>
            <w:vAlign w:val="bottom"/>
            <w:hideMark/>
          </w:tcPr>
          <w:p w14:paraId="3439F17F"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181,112</w:t>
            </w:r>
          </w:p>
        </w:tc>
        <w:tc>
          <w:tcPr>
            <w:tcW w:w="1530" w:type="dxa"/>
            <w:tcBorders>
              <w:top w:val="nil"/>
              <w:left w:val="nil"/>
              <w:bottom w:val="nil"/>
              <w:right w:val="nil"/>
            </w:tcBorders>
            <w:shd w:val="clear" w:color="auto" w:fill="auto"/>
            <w:noWrap/>
            <w:vAlign w:val="bottom"/>
            <w:hideMark/>
          </w:tcPr>
          <w:p w14:paraId="2DF2775E"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222,260</w:t>
            </w:r>
          </w:p>
        </w:tc>
        <w:tc>
          <w:tcPr>
            <w:tcW w:w="1710" w:type="dxa"/>
            <w:tcBorders>
              <w:top w:val="nil"/>
              <w:left w:val="nil"/>
              <w:bottom w:val="nil"/>
              <w:right w:val="single" w:sz="4" w:space="0" w:color="auto"/>
            </w:tcBorders>
            <w:shd w:val="clear" w:color="auto" w:fill="auto"/>
            <w:noWrap/>
            <w:vAlign w:val="bottom"/>
            <w:hideMark/>
          </w:tcPr>
          <w:p w14:paraId="49DA3002"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55.1%</w:t>
            </w:r>
          </w:p>
        </w:tc>
      </w:tr>
      <w:tr w:rsidR="001D7A82" w:rsidRPr="00343AFC" w14:paraId="69CA69FD" w14:textId="77777777" w:rsidTr="000F1D5E">
        <w:trPr>
          <w:trHeight w:val="199"/>
        </w:trPr>
        <w:tc>
          <w:tcPr>
            <w:tcW w:w="1995" w:type="dxa"/>
            <w:tcBorders>
              <w:top w:val="nil"/>
              <w:left w:val="single" w:sz="4" w:space="0" w:color="auto"/>
              <w:bottom w:val="nil"/>
              <w:right w:val="nil"/>
            </w:tcBorders>
            <w:shd w:val="clear" w:color="auto" w:fill="auto"/>
            <w:noWrap/>
            <w:vAlign w:val="bottom"/>
            <w:hideMark/>
          </w:tcPr>
          <w:p w14:paraId="440DCD31" w14:textId="77777777" w:rsidR="001D7A82" w:rsidRPr="00343AFC" w:rsidRDefault="001D7A82" w:rsidP="000F1D5E">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Advanced Adenoma</w:t>
            </w:r>
          </w:p>
        </w:tc>
        <w:tc>
          <w:tcPr>
            <w:tcW w:w="1260" w:type="dxa"/>
            <w:tcBorders>
              <w:top w:val="nil"/>
              <w:left w:val="nil"/>
              <w:bottom w:val="nil"/>
              <w:right w:val="nil"/>
            </w:tcBorders>
            <w:shd w:val="clear" w:color="auto" w:fill="auto"/>
            <w:noWrap/>
            <w:vAlign w:val="bottom"/>
            <w:hideMark/>
          </w:tcPr>
          <w:p w14:paraId="6085B820"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5.7%</w:t>
            </w:r>
          </w:p>
        </w:tc>
        <w:tc>
          <w:tcPr>
            <w:tcW w:w="1530" w:type="dxa"/>
            <w:tcBorders>
              <w:top w:val="nil"/>
              <w:left w:val="nil"/>
              <w:bottom w:val="nil"/>
              <w:right w:val="nil"/>
            </w:tcBorders>
            <w:shd w:val="clear" w:color="auto" w:fill="auto"/>
            <w:noWrap/>
            <w:vAlign w:val="bottom"/>
            <w:hideMark/>
          </w:tcPr>
          <w:p w14:paraId="04F58FFA"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4,588,174</w:t>
            </w:r>
          </w:p>
        </w:tc>
        <w:tc>
          <w:tcPr>
            <w:tcW w:w="1350" w:type="dxa"/>
            <w:tcBorders>
              <w:top w:val="nil"/>
              <w:left w:val="nil"/>
              <w:bottom w:val="nil"/>
              <w:right w:val="nil"/>
            </w:tcBorders>
            <w:shd w:val="clear" w:color="auto" w:fill="auto"/>
            <w:noWrap/>
            <w:vAlign w:val="bottom"/>
            <w:hideMark/>
          </w:tcPr>
          <w:p w14:paraId="5BA10FF5"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885,518</w:t>
            </w:r>
          </w:p>
        </w:tc>
        <w:tc>
          <w:tcPr>
            <w:tcW w:w="1530" w:type="dxa"/>
            <w:tcBorders>
              <w:top w:val="nil"/>
              <w:left w:val="nil"/>
              <w:bottom w:val="nil"/>
              <w:right w:val="nil"/>
            </w:tcBorders>
            <w:shd w:val="clear" w:color="auto" w:fill="auto"/>
            <w:noWrap/>
            <w:vAlign w:val="bottom"/>
            <w:hideMark/>
          </w:tcPr>
          <w:p w14:paraId="4CEE154D"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2,276,159</w:t>
            </w:r>
          </w:p>
        </w:tc>
        <w:tc>
          <w:tcPr>
            <w:tcW w:w="1710" w:type="dxa"/>
            <w:tcBorders>
              <w:top w:val="nil"/>
              <w:left w:val="nil"/>
              <w:bottom w:val="nil"/>
              <w:right w:val="single" w:sz="4" w:space="0" w:color="auto"/>
            </w:tcBorders>
            <w:shd w:val="clear" w:color="auto" w:fill="auto"/>
            <w:noWrap/>
            <w:vAlign w:val="bottom"/>
            <w:hideMark/>
          </w:tcPr>
          <w:p w14:paraId="64B40901"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72.0%</w:t>
            </w:r>
          </w:p>
        </w:tc>
      </w:tr>
      <w:tr w:rsidR="001D7A82" w:rsidRPr="00343AFC" w14:paraId="57F38FEA" w14:textId="77777777" w:rsidTr="000F1D5E">
        <w:trPr>
          <w:trHeight w:val="216"/>
        </w:trPr>
        <w:tc>
          <w:tcPr>
            <w:tcW w:w="1995" w:type="dxa"/>
            <w:tcBorders>
              <w:top w:val="nil"/>
              <w:left w:val="single" w:sz="4" w:space="0" w:color="auto"/>
              <w:bottom w:val="single" w:sz="4" w:space="0" w:color="auto"/>
              <w:right w:val="nil"/>
            </w:tcBorders>
            <w:shd w:val="clear" w:color="auto" w:fill="auto"/>
            <w:noWrap/>
            <w:vAlign w:val="bottom"/>
            <w:hideMark/>
          </w:tcPr>
          <w:p w14:paraId="15510E11" w14:textId="77777777" w:rsidR="001D7A82" w:rsidRPr="00343AFC" w:rsidRDefault="001D7A82" w:rsidP="000F1D5E">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Non-advanced Adenoma</w:t>
            </w:r>
          </w:p>
        </w:tc>
        <w:tc>
          <w:tcPr>
            <w:tcW w:w="1260" w:type="dxa"/>
            <w:tcBorders>
              <w:top w:val="nil"/>
              <w:left w:val="nil"/>
              <w:bottom w:val="single" w:sz="4" w:space="0" w:color="auto"/>
              <w:right w:val="nil"/>
            </w:tcBorders>
            <w:shd w:val="clear" w:color="auto" w:fill="auto"/>
            <w:noWrap/>
            <w:vAlign w:val="bottom"/>
            <w:hideMark/>
          </w:tcPr>
          <w:p w14:paraId="61955F04"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17.7%</w:t>
            </w:r>
          </w:p>
        </w:tc>
        <w:tc>
          <w:tcPr>
            <w:tcW w:w="1530" w:type="dxa"/>
            <w:tcBorders>
              <w:top w:val="nil"/>
              <w:left w:val="nil"/>
              <w:bottom w:val="single" w:sz="4" w:space="0" w:color="auto"/>
              <w:right w:val="nil"/>
            </w:tcBorders>
            <w:shd w:val="clear" w:color="auto" w:fill="auto"/>
            <w:noWrap/>
            <w:vAlign w:val="bottom"/>
            <w:hideMark/>
          </w:tcPr>
          <w:p w14:paraId="3A6B092D"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14,247,488</w:t>
            </w:r>
          </w:p>
        </w:tc>
        <w:tc>
          <w:tcPr>
            <w:tcW w:w="1350" w:type="dxa"/>
            <w:tcBorders>
              <w:top w:val="nil"/>
              <w:left w:val="nil"/>
              <w:bottom w:val="single" w:sz="4" w:space="0" w:color="auto"/>
              <w:right w:val="nil"/>
            </w:tcBorders>
            <w:shd w:val="clear" w:color="auto" w:fill="auto"/>
            <w:noWrap/>
            <w:vAlign w:val="bottom"/>
            <w:hideMark/>
          </w:tcPr>
          <w:p w14:paraId="374BCC54"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1,595,719</w:t>
            </w:r>
          </w:p>
        </w:tc>
        <w:tc>
          <w:tcPr>
            <w:tcW w:w="1530" w:type="dxa"/>
            <w:tcBorders>
              <w:top w:val="nil"/>
              <w:left w:val="nil"/>
              <w:bottom w:val="single" w:sz="4" w:space="0" w:color="auto"/>
              <w:right w:val="nil"/>
            </w:tcBorders>
            <w:shd w:val="clear" w:color="auto" w:fill="auto"/>
            <w:noWrap/>
            <w:vAlign w:val="bottom"/>
            <w:hideMark/>
          </w:tcPr>
          <w:p w14:paraId="71EA8934"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7,507,376</w:t>
            </w:r>
          </w:p>
        </w:tc>
        <w:tc>
          <w:tcPr>
            <w:tcW w:w="1710" w:type="dxa"/>
            <w:tcBorders>
              <w:top w:val="nil"/>
              <w:left w:val="nil"/>
              <w:bottom w:val="single" w:sz="4" w:space="0" w:color="auto"/>
              <w:right w:val="single" w:sz="4" w:space="0" w:color="auto"/>
            </w:tcBorders>
            <w:shd w:val="clear" w:color="auto" w:fill="auto"/>
            <w:noWrap/>
            <w:vAlign w:val="bottom"/>
            <w:hideMark/>
          </w:tcPr>
          <w:p w14:paraId="4D9E9629" w14:textId="77777777" w:rsidR="001D7A82" w:rsidRPr="00343AFC" w:rsidRDefault="001D7A82" w:rsidP="000F1D5E">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82.5%</w:t>
            </w:r>
          </w:p>
        </w:tc>
      </w:tr>
      <w:tr w:rsidR="001D7A82" w:rsidRPr="00343AFC" w14:paraId="29C62C7F" w14:textId="77777777" w:rsidTr="000F1D5E">
        <w:trPr>
          <w:trHeight w:val="230"/>
        </w:trPr>
        <w:tc>
          <w:tcPr>
            <w:tcW w:w="9375" w:type="dxa"/>
            <w:gridSpan w:val="6"/>
            <w:vMerge w:val="restart"/>
            <w:tcBorders>
              <w:top w:val="single" w:sz="4" w:space="0" w:color="auto"/>
              <w:left w:val="nil"/>
              <w:bottom w:val="nil"/>
              <w:right w:val="nil"/>
            </w:tcBorders>
            <w:shd w:val="clear" w:color="auto" w:fill="auto"/>
            <w:vAlign w:val="bottom"/>
            <w:hideMark/>
          </w:tcPr>
          <w:p w14:paraId="35E4E8DD" w14:textId="77777777" w:rsidR="001D7A82" w:rsidRPr="00343AFC" w:rsidRDefault="001D7A82" w:rsidP="000F1D5E">
            <w:pPr>
              <w:spacing w:before="0" w:after="0" w:line="240" w:lineRule="auto"/>
              <w:jc w:val="center"/>
              <w:rPr>
                <w:rFonts w:ascii="Arial" w:eastAsia="Times New Roman" w:hAnsi="Arial" w:cs="Arial"/>
                <w:color w:val="000000"/>
                <w:sz w:val="20"/>
                <w:szCs w:val="20"/>
              </w:rPr>
            </w:pPr>
            <w:r w:rsidRPr="00343AFC">
              <w:rPr>
                <w:rFonts w:ascii="Arial" w:eastAsia="Times New Roman" w:hAnsi="Arial" w:cs="Arial"/>
                <w:color w:val="000000"/>
                <w:sz w:val="20"/>
                <w:szCs w:val="20"/>
              </w:rPr>
              <w:t xml:space="preserve">          *Number of persons in the United States in 2010, 50-75 years of age, was 80,494,283.</w:t>
            </w:r>
          </w:p>
        </w:tc>
      </w:tr>
      <w:tr w:rsidR="001D7A82" w:rsidRPr="00343AFC" w14:paraId="1BA426A6" w14:textId="77777777" w:rsidTr="000F1D5E">
        <w:trPr>
          <w:trHeight w:val="230"/>
        </w:trPr>
        <w:tc>
          <w:tcPr>
            <w:tcW w:w="9375" w:type="dxa"/>
            <w:gridSpan w:val="6"/>
            <w:vMerge/>
            <w:tcBorders>
              <w:top w:val="single" w:sz="8" w:space="0" w:color="auto"/>
              <w:left w:val="nil"/>
              <w:bottom w:val="nil"/>
              <w:right w:val="nil"/>
            </w:tcBorders>
            <w:vAlign w:val="center"/>
            <w:hideMark/>
          </w:tcPr>
          <w:p w14:paraId="32A5BF2E" w14:textId="77777777" w:rsidR="001D7A82" w:rsidRPr="00343AFC" w:rsidRDefault="001D7A82" w:rsidP="000F1D5E">
            <w:pPr>
              <w:spacing w:before="0" w:after="0" w:line="240" w:lineRule="auto"/>
              <w:jc w:val="left"/>
              <w:rPr>
                <w:rFonts w:ascii="Arial" w:eastAsia="Times New Roman" w:hAnsi="Arial" w:cs="Arial"/>
                <w:color w:val="000000"/>
                <w:sz w:val="20"/>
                <w:szCs w:val="20"/>
              </w:rPr>
            </w:pPr>
          </w:p>
        </w:tc>
      </w:tr>
    </w:tbl>
    <w:p w14:paraId="036B671B" w14:textId="77777777" w:rsidR="001D7A82" w:rsidRDefault="001D7A82" w:rsidP="000F1D5E">
      <w:r>
        <w:rPr>
          <w:b/>
        </w:rPr>
        <w:t>Table 2.</w:t>
      </w:r>
      <w:r w:rsidRPr="000F1D5E">
        <w:rPr>
          <w:b/>
        </w:rPr>
        <w:t xml:space="preserve"> </w:t>
      </w:r>
      <w:r>
        <w:rPr>
          <w:b/>
        </w:rPr>
        <w:t>Estimated performance on average risk population.</w:t>
      </w:r>
      <w:r w:rsidRPr="000F1D5E">
        <w:t xml:space="preserve"> </w:t>
      </w:r>
      <w:r>
        <w:t>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14:paraId="4A5F1E25" w14:textId="77777777" w:rsidR="001D7A82" w:rsidRDefault="001D7A82" w:rsidP="000F1D5E">
      <w:pPr>
        <w:pStyle w:val="Heading3"/>
      </w:pPr>
      <w:bookmarkStart w:id="107" w:name="additional-files"/>
      <w:bookmarkEnd w:id="107"/>
      <w:r>
        <w:lastRenderedPageBreak/>
        <w:t>Additional Files</w:t>
      </w:r>
    </w:p>
    <w:p w14:paraId="3E145925" w14:textId="36A5D444" w:rsidR="001D7A82" w:rsidRDefault="001D7A82" w:rsidP="000F1D5E">
      <w:r>
        <w:rPr>
          <w:b/>
        </w:rPr>
        <w:t>Additional file 1: Figure S1. Random forest feature selection for detecting adenomas.</w:t>
      </w:r>
      <w:r>
        <w:t xml:space="preserve"> (A) Change in AUC with varying number of variables in the random forest model. The model with the highest AUC contained 22 OTUs. (B) Importance of each OTU in the model as measured by mean decrease accuracy when the OTU is removed from the model. (C) Relative abundance of the most disc</w:t>
      </w:r>
      <w:ins w:id="108" w:author="Niel Baxter" w:date="2016-01-14T15:50:00Z">
        <w:r w:rsidR="00596177">
          <w:t>r</w:t>
        </w:r>
      </w:ins>
      <w:r>
        <w:t xml:space="preserve">iminatory OTUs in </w:t>
      </w:r>
      <w:del w:id="109" w:author="Niel Baxter" w:date="2016-01-14T13:39:00Z">
        <w:r w:rsidR="006C5A11">
          <w:delText>cancer</w:delText>
        </w:r>
      </w:del>
      <w:ins w:id="110" w:author="Niel Baxter" w:date="2016-01-14T13:39:00Z">
        <w:r>
          <w:t>adenoma</w:t>
        </w:r>
      </w:ins>
      <w:r>
        <w:t xml:space="preserve"> and normal samples.</w:t>
      </w:r>
    </w:p>
    <w:p w14:paraId="2DACA2E7" w14:textId="1C3A2BD3" w:rsidR="001D7A82" w:rsidRDefault="001D7A82" w:rsidP="000F1D5E">
      <w:r>
        <w:rPr>
          <w:b/>
        </w:rPr>
        <w:t>Additional file 2: Figure S2. Random forest feature selection for detecting cancers.</w:t>
      </w:r>
      <w:r>
        <w:t xml:space="preserve"> (A) Change in AUC with varying number of variables in the random forest model. The model with the highest AUC contained 34 OTUs. (B) Importance of each OTU in the model as measured by mean decrease accuracy when the OTU is removed from the model. (C) Relative abundance of the most disc</w:t>
      </w:r>
      <w:ins w:id="111" w:author="Niel Baxter" w:date="2016-01-14T15:50:00Z">
        <w:r w:rsidR="00596177">
          <w:t>r</w:t>
        </w:r>
      </w:ins>
      <w:bookmarkStart w:id="112" w:name="_GoBack"/>
      <w:bookmarkEnd w:id="112"/>
      <w:r>
        <w:t>iminatory OTUs in cancer and normal samples.</w:t>
      </w:r>
    </w:p>
    <w:p w14:paraId="52F2562D" w14:textId="77777777" w:rsidR="001D7A82" w:rsidRDefault="001D7A82" w:rsidP="000F1D5E">
      <w:r>
        <w:rPr>
          <w:b/>
        </w:rPr>
        <w:t>Additional file 3: Figure S3. Bacterial OTUs in MMT.</w:t>
      </w:r>
      <w:r>
        <w:t xml:space="preserve"> (left) Importance of each OTU used in the MMT as measured by the mean decrease in the </w:t>
      </w:r>
      <w:proofErr w:type="spellStart"/>
      <w:r>
        <w:t>Gini</w:t>
      </w:r>
      <w:proofErr w:type="spellEnd"/>
      <w:r>
        <w:t xml:space="preserve"> index when the OTU is removed from the model. (right) </w:t>
      </w:r>
      <w:proofErr w:type="spellStart"/>
      <w:r>
        <w:t>Stripchart</w:t>
      </w:r>
      <w:proofErr w:type="spellEnd"/>
      <w:r>
        <w:t xml:space="preserve"> of the relative abundances of each OTU in the MMT with black lines at the medians.</w:t>
      </w:r>
    </w:p>
    <w:p w14:paraId="35E0E985" w14:textId="77777777" w:rsidR="001D7A82" w:rsidRDefault="001D7A82" w:rsidP="001D7A82">
      <w:pPr>
        <w:rPr>
          <w:ins w:id="113" w:author="Niel Baxter" w:date="2016-01-14T13:39:00Z"/>
        </w:rPr>
      </w:pPr>
      <w:r>
        <w:rPr>
          <w:b/>
        </w:rPr>
        <w:t>Additional file 4: Figure S4. MMT performance by sex.</w:t>
      </w:r>
      <w:r>
        <w:t xml:space="preserve"> ROC curves (left) and </w:t>
      </w:r>
      <w:proofErr w:type="spellStart"/>
      <w:r>
        <w:t>stripchart</w:t>
      </w:r>
      <w:proofErr w:type="spellEnd"/>
      <w:r>
        <w:t xml:space="preserve"> (right) of MMT results separated by sex.</w:t>
      </w:r>
    </w:p>
    <w:p w14:paraId="106B5FBF" w14:textId="77777777" w:rsidR="001D7A82" w:rsidRDefault="001D7A82">
      <w:pPr>
        <w:pStyle w:val="Bibliography"/>
      </w:pPr>
    </w:p>
    <w:sectPr w:rsidR="001D7A82" w:rsidSect="000F1D5E">
      <w:footerReference w:type="even" r:id="rId14"/>
      <w:footerReference w:type="default" r:id="rId15"/>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877A7" w14:textId="77777777" w:rsidR="00A83C1E" w:rsidRDefault="00A83C1E">
      <w:pPr>
        <w:spacing w:before="0" w:after="0" w:line="240" w:lineRule="auto"/>
      </w:pPr>
      <w:r>
        <w:separator/>
      </w:r>
    </w:p>
  </w:endnote>
  <w:endnote w:type="continuationSeparator" w:id="0">
    <w:p w14:paraId="5F821E0D" w14:textId="77777777" w:rsidR="00A83C1E" w:rsidRDefault="00A83C1E">
      <w:pPr>
        <w:spacing w:before="0" w:after="0" w:line="240" w:lineRule="auto"/>
      </w:pPr>
      <w:r>
        <w:continuationSeparator/>
      </w:r>
    </w:p>
  </w:endnote>
  <w:endnote w:type="continuationNotice" w:id="1">
    <w:p w14:paraId="61F68571" w14:textId="77777777" w:rsidR="00A83C1E" w:rsidRDefault="00A83C1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CA463" w14:textId="77777777" w:rsidR="00A83C1E" w:rsidRDefault="00A83C1E" w:rsidP="000F1D5E">
    <w:pPr>
      <w:pStyle w:val="Footer"/>
      <w:framePr w:wrap="around" w:vAnchor="text" w:hAnchor="margin" w:xAlign="center" w:y="1"/>
      <w:rPr>
        <w:ins w:id="114" w:author="Niel Baxter" w:date="2016-01-14T13:39:00Z"/>
        <w:rStyle w:val="PageNumber"/>
      </w:rPr>
    </w:pPr>
    <w:ins w:id="115" w:author="Niel Baxter" w:date="2016-01-14T13:39:00Z">
      <w:r>
        <w:rPr>
          <w:rStyle w:val="PageNumber"/>
        </w:rPr>
        <w:fldChar w:fldCharType="begin"/>
      </w:r>
      <w:r>
        <w:rPr>
          <w:rStyle w:val="PageNumber"/>
        </w:rPr>
        <w:instrText xml:space="preserve">PAGE  </w:instrText>
      </w:r>
      <w:r>
        <w:rPr>
          <w:rStyle w:val="PageNumber"/>
        </w:rPr>
        <w:fldChar w:fldCharType="end"/>
      </w:r>
    </w:ins>
  </w:p>
  <w:p w14:paraId="2A0B3B90" w14:textId="77777777" w:rsidR="00A83C1E" w:rsidRDefault="00A83C1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C5FA4" w14:textId="77777777" w:rsidR="00A83C1E" w:rsidRDefault="00A83C1E" w:rsidP="000F1D5E">
    <w:pPr>
      <w:pStyle w:val="Footer"/>
      <w:framePr w:wrap="around" w:vAnchor="text" w:hAnchor="margin" w:xAlign="center" w:y="1"/>
      <w:rPr>
        <w:ins w:id="116" w:author="Niel Baxter" w:date="2016-01-14T13:39:00Z"/>
        <w:rStyle w:val="PageNumber"/>
      </w:rPr>
    </w:pPr>
    <w:ins w:id="117" w:author="Niel Baxter" w:date="2016-01-14T13:39:00Z">
      <w:r>
        <w:rPr>
          <w:rStyle w:val="PageNumber"/>
        </w:rPr>
        <w:fldChar w:fldCharType="begin"/>
      </w:r>
      <w:r>
        <w:rPr>
          <w:rStyle w:val="PageNumber"/>
        </w:rPr>
        <w:instrText xml:space="preserve">PAGE  </w:instrText>
      </w:r>
      <w:r>
        <w:rPr>
          <w:rStyle w:val="PageNumber"/>
        </w:rPr>
        <w:fldChar w:fldCharType="separate"/>
      </w:r>
    </w:ins>
    <w:r w:rsidR="0036676B">
      <w:rPr>
        <w:rStyle w:val="PageNumber"/>
        <w:noProof/>
      </w:rPr>
      <w:t>1</w:t>
    </w:r>
    <w:ins w:id="118" w:author="Niel Baxter" w:date="2016-01-14T13:39:00Z">
      <w:r>
        <w:rPr>
          <w:rStyle w:val="PageNumber"/>
        </w:rPr>
        <w:fldChar w:fldCharType="end"/>
      </w:r>
    </w:ins>
  </w:p>
  <w:p w14:paraId="155E0852" w14:textId="77777777" w:rsidR="00A83C1E" w:rsidRDefault="00A83C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DF34F4" w14:textId="77777777" w:rsidR="00A83C1E" w:rsidRDefault="00A83C1E">
      <w:pPr>
        <w:spacing w:before="0" w:after="0" w:line="240" w:lineRule="auto"/>
      </w:pPr>
      <w:r>
        <w:separator/>
      </w:r>
    </w:p>
  </w:footnote>
  <w:footnote w:type="continuationSeparator" w:id="0">
    <w:p w14:paraId="4385DBE6" w14:textId="77777777" w:rsidR="00A83C1E" w:rsidRDefault="00A83C1E">
      <w:pPr>
        <w:spacing w:before="0" w:after="0" w:line="240" w:lineRule="auto"/>
      </w:pPr>
      <w:r>
        <w:continuationSeparator/>
      </w:r>
    </w:p>
  </w:footnote>
  <w:footnote w:type="continuationNotice" w:id="1">
    <w:p w14:paraId="61AF2895" w14:textId="77777777" w:rsidR="00A83C1E" w:rsidRDefault="00A83C1E">
      <w:pPr>
        <w:spacing w:before="0"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7207315"/>
    <w:multiLevelType w:val="multilevel"/>
    <w:tmpl w:val="13D423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11C073F"/>
    <w:multiLevelType w:val="multilevel"/>
    <w:tmpl w:val="469E8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B1696"/>
    <w:rsid w:val="000C090B"/>
    <w:rsid w:val="000C66F8"/>
    <w:rsid w:val="000D3CD9"/>
    <w:rsid w:val="000F1D5E"/>
    <w:rsid w:val="001A65F7"/>
    <w:rsid w:val="001D7A82"/>
    <w:rsid w:val="002033FD"/>
    <w:rsid w:val="00290BCB"/>
    <w:rsid w:val="00343AFC"/>
    <w:rsid w:val="0036676B"/>
    <w:rsid w:val="00490094"/>
    <w:rsid w:val="00492795"/>
    <w:rsid w:val="004E29B3"/>
    <w:rsid w:val="00590D07"/>
    <w:rsid w:val="00596177"/>
    <w:rsid w:val="006C5A11"/>
    <w:rsid w:val="006D7BCF"/>
    <w:rsid w:val="00767D3A"/>
    <w:rsid w:val="00784D58"/>
    <w:rsid w:val="008D6863"/>
    <w:rsid w:val="008F7CF0"/>
    <w:rsid w:val="009B26C3"/>
    <w:rsid w:val="009F1D3B"/>
    <w:rsid w:val="00A17132"/>
    <w:rsid w:val="00A55AB2"/>
    <w:rsid w:val="00A7056D"/>
    <w:rsid w:val="00A83C1E"/>
    <w:rsid w:val="00B14A8E"/>
    <w:rsid w:val="00B86B75"/>
    <w:rsid w:val="00BC48D5"/>
    <w:rsid w:val="00C36279"/>
    <w:rsid w:val="00DA6908"/>
    <w:rsid w:val="00E315A3"/>
    <w:rsid w:val="00FA07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0D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rsid w:val="000F1D5E"/>
    <w:pPr>
      <w:shd w:val="clear" w:color="auto" w:fill="F8F8F8"/>
      <w:wordWrap w:val="0"/>
    </w:pPr>
  </w:style>
  <w:style w:type="character" w:customStyle="1" w:styleId="KeywordTok2">
    <w:name w:val="KeywordTok"/>
    <w:basedOn w:val="VerbatimChar"/>
    <w:rsid w:val="000F1D5E"/>
    <w:rPr>
      <w:rFonts w:ascii="Consolas" w:hAnsi="Consolas"/>
      <w:b/>
      <w:color w:val="204A87"/>
      <w:sz w:val="22"/>
      <w:shd w:val="clear" w:color="auto" w:fill="F8F8F8"/>
    </w:rPr>
  </w:style>
  <w:style w:type="character" w:customStyle="1" w:styleId="DataTypeTok2">
    <w:name w:val="DataTypeTok"/>
    <w:basedOn w:val="VerbatimChar"/>
    <w:rsid w:val="000F1D5E"/>
    <w:rPr>
      <w:rFonts w:ascii="Consolas" w:hAnsi="Consolas"/>
      <w:color w:val="204A87"/>
      <w:sz w:val="22"/>
      <w:shd w:val="clear" w:color="auto" w:fill="F8F8F8"/>
    </w:rPr>
  </w:style>
  <w:style w:type="character" w:customStyle="1" w:styleId="DecValTok2">
    <w:name w:val="DecValTok"/>
    <w:basedOn w:val="VerbatimChar"/>
    <w:rsid w:val="000F1D5E"/>
    <w:rPr>
      <w:rFonts w:ascii="Consolas" w:hAnsi="Consolas"/>
      <w:color w:val="0000CF"/>
      <w:sz w:val="22"/>
      <w:shd w:val="clear" w:color="auto" w:fill="F8F8F8"/>
    </w:rPr>
  </w:style>
  <w:style w:type="character" w:customStyle="1" w:styleId="BaseNTok2">
    <w:name w:val="BaseNTok"/>
    <w:basedOn w:val="VerbatimChar"/>
    <w:rsid w:val="000F1D5E"/>
    <w:rPr>
      <w:rFonts w:ascii="Consolas" w:hAnsi="Consolas"/>
      <w:color w:val="0000CF"/>
      <w:sz w:val="22"/>
      <w:shd w:val="clear" w:color="auto" w:fill="F8F8F8"/>
    </w:rPr>
  </w:style>
  <w:style w:type="character" w:customStyle="1" w:styleId="FloatTok2">
    <w:name w:val="FloatTok"/>
    <w:basedOn w:val="VerbatimChar"/>
    <w:rsid w:val="000F1D5E"/>
    <w:rPr>
      <w:rFonts w:ascii="Consolas" w:hAnsi="Consolas"/>
      <w:color w:val="0000CF"/>
      <w:sz w:val="22"/>
      <w:shd w:val="clear" w:color="auto" w:fill="F8F8F8"/>
    </w:rPr>
  </w:style>
  <w:style w:type="character" w:customStyle="1" w:styleId="CharTok2">
    <w:name w:val="CharTok"/>
    <w:basedOn w:val="VerbatimChar"/>
    <w:rsid w:val="000F1D5E"/>
    <w:rPr>
      <w:rFonts w:ascii="Consolas" w:hAnsi="Consolas"/>
      <w:color w:val="4E9A06"/>
      <w:sz w:val="22"/>
      <w:shd w:val="clear" w:color="auto" w:fill="F8F8F8"/>
    </w:rPr>
  </w:style>
  <w:style w:type="character" w:customStyle="1" w:styleId="StringTok2">
    <w:name w:val="StringTok"/>
    <w:basedOn w:val="VerbatimChar"/>
    <w:rsid w:val="000F1D5E"/>
    <w:rPr>
      <w:rFonts w:ascii="Consolas" w:hAnsi="Consolas"/>
      <w:color w:val="4E9A06"/>
      <w:sz w:val="22"/>
      <w:shd w:val="clear" w:color="auto" w:fill="F8F8F8"/>
    </w:rPr>
  </w:style>
  <w:style w:type="character" w:customStyle="1" w:styleId="CommentTok2">
    <w:name w:val="CommentTok"/>
    <w:basedOn w:val="VerbatimChar"/>
    <w:rsid w:val="000F1D5E"/>
    <w:rPr>
      <w:rFonts w:ascii="Consolas" w:hAnsi="Consolas"/>
      <w:i/>
      <w:color w:val="8F5902"/>
      <w:sz w:val="22"/>
      <w:shd w:val="clear" w:color="auto" w:fill="F8F8F8"/>
    </w:rPr>
  </w:style>
  <w:style w:type="character" w:customStyle="1" w:styleId="OtherTok2">
    <w:name w:val="OtherTok"/>
    <w:basedOn w:val="VerbatimChar"/>
    <w:rsid w:val="000F1D5E"/>
    <w:rPr>
      <w:rFonts w:ascii="Consolas" w:hAnsi="Consolas"/>
      <w:color w:val="8F5902"/>
      <w:sz w:val="22"/>
      <w:shd w:val="clear" w:color="auto" w:fill="F8F8F8"/>
    </w:rPr>
  </w:style>
  <w:style w:type="character" w:customStyle="1" w:styleId="AlertTok2">
    <w:name w:val="AlertTok"/>
    <w:basedOn w:val="VerbatimChar"/>
    <w:rsid w:val="000F1D5E"/>
    <w:rPr>
      <w:rFonts w:ascii="Consolas" w:hAnsi="Consolas"/>
      <w:color w:val="EF2929"/>
      <w:sz w:val="22"/>
      <w:shd w:val="clear" w:color="auto" w:fill="F8F8F8"/>
    </w:rPr>
  </w:style>
  <w:style w:type="character" w:customStyle="1" w:styleId="FunctionTok2">
    <w:name w:val="FunctionTok"/>
    <w:basedOn w:val="VerbatimChar"/>
    <w:rsid w:val="000F1D5E"/>
    <w:rPr>
      <w:rFonts w:ascii="Consolas" w:hAnsi="Consolas"/>
      <w:color w:val="000000"/>
      <w:sz w:val="22"/>
      <w:shd w:val="clear" w:color="auto" w:fill="F8F8F8"/>
    </w:rPr>
  </w:style>
  <w:style w:type="character" w:customStyle="1" w:styleId="RegionMarkerTok2">
    <w:name w:val="RegionMarkerTok"/>
    <w:basedOn w:val="VerbatimChar"/>
    <w:rsid w:val="000F1D5E"/>
    <w:rPr>
      <w:rFonts w:ascii="Consolas" w:hAnsi="Consolas"/>
      <w:sz w:val="22"/>
      <w:shd w:val="clear" w:color="auto" w:fill="F8F8F8"/>
    </w:rPr>
  </w:style>
  <w:style w:type="character" w:customStyle="1" w:styleId="ErrorTok2">
    <w:name w:val="ErrorTok"/>
    <w:basedOn w:val="VerbatimChar"/>
    <w:rsid w:val="000F1D5E"/>
    <w:rPr>
      <w:rFonts w:ascii="Consolas" w:hAnsi="Consolas"/>
      <w:b/>
      <w:sz w:val="22"/>
      <w:shd w:val="clear" w:color="auto" w:fill="F8F8F8"/>
    </w:rPr>
  </w:style>
  <w:style w:type="character" w:customStyle="1" w:styleId="NormalTok2">
    <w:name w:val="NormalTok"/>
    <w:basedOn w:val="VerbatimChar"/>
    <w:rsid w:val="000F1D5E"/>
    <w:rPr>
      <w:rFonts w:ascii="Consolas" w:hAnsi="Consolas"/>
      <w:sz w:val="22"/>
      <w:shd w:val="clear" w:color="auto" w:fill="F8F8F8"/>
    </w:rPr>
  </w:style>
  <w:style w:type="paragraph" w:styleId="BalloonText">
    <w:name w:val="Balloon Text"/>
    <w:basedOn w:val="Normal"/>
    <w:link w:val="BalloonTextChar"/>
    <w:rsid w:val="001D7A8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1D7A82"/>
    <w:rPr>
      <w:rFonts w:ascii="Lucida Grande" w:hAnsi="Lucida Grande" w:cs="Lucida Grande"/>
      <w:sz w:val="18"/>
      <w:szCs w:val="18"/>
    </w:rPr>
  </w:style>
  <w:style w:type="table" w:styleId="TableGrid">
    <w:name w:val="Table Grid"/>
    <w:basedOn w:val="TableNormal"/>
    <w:rsid w:val="001D7A8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F1D5E"/>
    <w:rPr>
      <w:color w:val="0000FF" w:themeColor="hyperlink"/>
      <w:u w:val="single"/>
    </w:rPr>
  </w:style>
  <w:style w:type="character" w:styleId="FollowedHyperlink">
    <w:name w:val="FollowedHyperlink"/>
    <w:basedOn w:val="DefaultParagraphFont"/>
    <w:rsid w:val="000F1D5E"/>
    <w:rPr>
      <w:color w:val="800080" w:themeColor="followedHyperlink"/>
      <w:u w:val="single"/>
    </w:rPr>
  </w:style>
  <w:style w:type="paragraph" w:styleId="Header">
    <w:name w:val="header"/>
    <w:basedOn w:val="Normal"/>
    <w:link w:val="HeaderChar"/>
    <w:rsid w:val="000F1D5E"/>
    <w:pPr>
      <w:tabs>
        <w:tab w:val="center" w:pos="4320"/>
        <w:tab w:val="right" w:pos="8640"/>
      </w:tabs>
      <w:spacing w:before="0" w:after="0" w:line="240" w:lineRule="auto"/>
    </w:pPr>
  </w:style>
  <w:style w:type="character" w:customStyle="1" w:styleId="HeaderChar">
    <w:name w:val="Header Char"/>
    <w:basedOn w:val="DefaultParagraphFont"/>
    <w:link w:val="Header"/>
    <w:rsid w:val="000F1D5E"/>
  </w:style>
  <w:style w:type="character" w:styleId="CommentReference">
    <w:name w:val="annotation reference"/>
    <w:basedOn w:val="DefaultParagraphFont"/>
    <w:rsid w:val="00A83C1E"/>
    <w:rPr>
      <w:sz w:val="18"/>
      <w:szCs w:val="18"/>
    </w:rPr>
  </w:style>
  <w:style w:type="paragraph" w:styleId="CommentText">
    <w:name w:val="annotation text"/>
    <w:basedOn w:val="Normal"/>
    <w:link w:val="CommentTextChar"/>
    <w:rsid w:val="00A83C1E"/>
    <w:pPr>
      <w:spacing w:line="240" w:lineRule="auto"/>
    </w:pPr>
  </w:style>
  <w:style w:type="character" w:customStyle="1" w:styleId="CommentTextChar">
    <w:name w:val="Comment Text Char"/>
    <w:basedOn w:val="DefaultParagraphFont"/>
    <w:link w:val="CommentText"/>
    <w:rsid w:val="00A83C1E"/>
  </w:style>
  <w:style w:type="paragraph" w:styleId="CommentSubject">
    <w:name w:val="annotation subject"/>
    <w:basedOn w:val="CommentText"/>
    <w:next w:val="CommentText"/>
    <w:link w:val="CommentSubjectChar"/>
    <w:rsid w:val="00A83C1E"/>
    <w:rPr>
      <w:b/>
      <w:bCs/>
      <w:sz w:val="20"/>
      <w:szCs w:val="20"/>
    </w:rPr>
  </w:style>
  <w:style w:type="character" w:customStyle="1" w:styleId="CommentSubjectChar">
    <w:name w:val="Comment Subject Char"/>
    <w:basedOn w:val="CommentTextChar"/>
    <w:link w:val="CommentSubject"/>
    <w:rsid w:val="00A83C1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rsid w:val="000F1D5E"/>
    <w:pPr>
      <w:shd w:val="clear" w:color="auto" w:fill="F8F8F8"/>
      <w:wordWrap w:val="0"/>
    </w:pPr>
  </w:style>
  <w:style w:type="character" w:customStyle="1" w:styleId="KeywordTok2">
    <w:name w:val="KeywordTok"/>
    <w:basedOn w:val="VerbatimChar"/>
    <w:rsid w:val="000F1D5E"/>
    <w:rPr>
      <w:rFonts w:ascii="Consolas" w:hAnsi="Consolas"/>
      <w:b/>
      <w:color w:val="204A87"/>
      <w:sz w:val="22"/>
      <w:shd w:val="clear" w:color="auto" w:fill="F8F8F8"/>
    </w:rPr>
  </w:style>
  <w:style w:type="character" w:customStyle="1" w:styleId="DataTypeTok2">
    <w:name w:val="DataTypeTok"/>
    <w:basedOn w:val="VerbatimChar"/>
    <w:rsid w:val="000F1D5E"/>
    <w:rPr>
      <w:rFonts w:ascii="Consolas" w:hAnsi="Consolas"/>
      <w:color w:val="204A87"/>
      <w:sz w:val="22"/>
      <w:shd w:val="clear" w:color="auto" w:fill="F8F8F8"/>
    </w:rPr>
  </w:style>
  <w:style w:type="character" w:customStyle="1" w:styleId="DecValTok2">
    <w:name w:val="DecValTok"/>
    <w:basedOn w:val="VerbatimChar"/>
    <w:rsid w:val="000F1D5E"/>
    <w:rPr>
      <w:rFonts w:ascii="Consolas" w:hAnsi="Consolas"/>
      <w:color w:val="0000CF"/>
      <w:sz w:val="22"/>
      <w:shd w:val="clear" w:color="auto" w:fill="F8F8F8"/>
    </w:rPr>
  </w:style>
  <w:style w:type="character" w:customStyle="1" w:styleId="BaseNTok2">
    <w:name w:val="BaseNTok"/>
    <w:basedOn w:val="VerbatimChar"/>
    <w:rsid w:val="000F1D5E"/>
    <w:rPr>
      <w:rFonts w:ascii="Consolas" w:hAnsi="Consolas"/>
      <w:color w:val="0000CF"/>
      <w:sz w:val="22"/>
      <w:shd w:val="clear" w:color="auto" w:fill="F8F8F8"/>
    </w:rPr>
  </w:style>
  <w:style w:type="character" w:customStyle="1" w:styleId="FloatTok2">
    <w:name w:val="FloatTok"/>
    <w:basedOn w:val="VerbatimChar"/>
    <w:rsid w:val="000F1D5E"/>
    <w:rPr>
      <w:rFonts w:ascii="Consolas" w:hAnsi="Consolas"/>
      <w:color w:val="0000CF"/>
      <w:sz w:val="22"/>
      <w:shd w:val="clear" w:color="auto" w:fill="F8F8F8"/>
    </w:rPr>
  </w:style>
  <w:style w:type="character" w:customStyle="1" w:styleId="CharTok2">
    <w:name w:val="CharTok"/>
    <w:basedOn w:val="VerbatimChar"/>
    <w:rsid w:val="000F1D5E"/>
    <w:rPr>
      <w:rFonts w:ascii="Consolas" w:hAnsi="Consolas"/>
      <w:color w:val="4E9A06"/>
      <w:sz w:val="22"/>
      <w:shd w:val="clear" w:color="auto" w:fill="F8F8F8"/>
    </w:rPr>
  </w:style>
  <w:style w:type="character" w:customStyle="1" w:styleId="StringTok2">
    <w:name w:val="StringTok"/>
    <w:basedOn w:val="VerbatimChar"/>
    <w:rsid w:val="000F1D5E"/>
    <w:rPr>
      <w:rFonts w:ascii="Consolas" w:hAnsi="Consolas"/>
      <w:color w:val="4E9A06"/>
      <w:sz w:val="22"/>
      <w:shd w:val="clear" w:color="auto" w:fill="F8F8F8"/>
    </w:rPr>
  </w:style>
  <w:style w:type="character" w:customStyle="1" w:styleId="CommentTok2">
    <w:name w:val="CommentTok"/>
    <w:basedOn w:val="VerbatimChar"/>
    <w:rsid w:val="000F1D5E"/>
    <w:rPr>
      <w:rFonts w:ascii="Consolas" w:hAnsi="Consolas"/>
      <w:i/>
      <w:color w:val="8F5902"/>
      <w:sz w:val="22"/>
      <w:shd w:val="clear" w:color="auto" w:fill="F8F8F8"/>
    </w:rPr>
  </w:style>
  <w:style w:type="character" w:customStyle="1" w:styleId="OtherTok2">
    <w:name w:val="OtherTok"/>
    <w:basedOn w:val="VerbatimChar"/>
    <w:rsid w:val="000F1D5E"/>
    <w:rPr>
      <w:rFonts w:ascii="Consolas" w:hAnsi="Consolas"/>
      <w:color w:val="8F5902"/>
      <w:sz w:val="22"/>
      <w:shd w:val="clear" w:color="auto" w:fill="F8F8F8"/>
    </w:rPr>
  </w:style>
  <w:style w:type="character" w:customStyle="1" w:styleId="AlertTok2">
    <w:name w:val="AlertTok"/>
    <w:basedOn w:val="VerbatimChar"/>
    <w:rsid w:val="000F1D5E"/>
    <w:rPr>
      <w:rFonts w:ascii="Consolas" w:hAnsi="Consolas"/>
      <w:color w:val="EF2929"/>
      <w:sz w:val="22"/>
      <w:shd w:val="clear" w:color="auto" w:fill="F8F8F8"/>
    </w:rPr>
  </w:style>
  <w:style w:type="character" w:customStyle="1" w:styleId="FunctionTok2">
    <w:name w:val="FunctionTok"/>
    <w:basedOn w:val="VerbatimChar"/>
    <w:rsid w:val="000F1D5E"/>
    <w:rPr>
      <w:rFonts w:ascii="Consolas" w:hAnsi="Consolas"/>
      <w:color w:val="000000"/>
      <w:sz w:val="22"/>
      <w:shd w:val="clear" w:color="auto" w:fill="F8F8F8"/>
    </w:rPr>
  </w:style>
  <w:style w:type="character" w:customStyle="1" w:styleId="RegionMarkerTok2">
    <w:name w:val="RegionMarkerTok"/>
    <w:basedOn w:val="VerbatimChar"/>
    <w:rsid w:val="000F1D5E"/>
    <w:rPr>
      <w:rFonts w:ascii="Consolas" w:hAnsi="Consolas"/>
      <w:sz w:val="22"/>
      <w:shd w:val="clear" w:color="auto" w:fill="F8F8F8"/>
    </w:rPr>
  </w:style>
  <w:style w:type="character" w:customStyle="1" w:styleId="ErrorTok2">
    <w:name w:val="ErrorTok"/>
    <w:basedOn w:val="VerbatimChar"/>
    <w:rsid w:val="000F1D5E"/>
    <w:rPr>
      <w:rFonts w:ascii="Consolas" w:hAnsi="Consolas"/>
      <w:b/>
      <w:sz w:val="22"/>
      <w:shd w:val="clear" w:color="auto" w:fill="F8F8F8"/>
    </w:rPr>
  </w:style>
  <w:style w:type="character" w:customStyle="1" w:styleId="NormalTok2">
    <w:name w:val="NormalTok"/>
    <w:basedOn w:val="VerbatimChar"/>
    <w:rsid w:val="000F1D5E"/>
    <w:rPr>
      <w:rFonts w:ascii="Consolas" w:hAnsi="Consolas"/>
      <w:sz w:val="22"/>
      <w:shd w:val="clear" w:color="auto" w:fill="F8F8F8"/>
    </w:rPr>
  </w:style>
  <w:style w:type="paragraph" w:styleId="BalloonText">
    <w:name w:val="Balloon Text"/>
    <w:basedOn w:val="Normal"/>
    <w:link w:val="BalloonTextChar"/>
    <w:rsid w:val="001D7A8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1D7A82"/>
    <w:rPr>
      <w:rFonts w:ascii="Lucida Grande" w:hAnsi="Lucida Grande" w:cs="Lucida Grande"/>
      <w:sz w:val="18"/>
      <w:szCs w:val="18"/>
    </w:rPr>
  </w:style>
  <w:style w:type="table" w:styleId="TableGrid">
    <w:name w:val="Table Grid"/>
    <w:basedOn w:val="TableNormal"/>
    <w:rsid w:val="001D7A8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F1D5E"/>
    <w:rPr>
      <w:color w:val="0000FF" w:themeColor="hyperlink"/>
      <w:u w:val="single"/>
    </w:rPr>
  </w:style>
  <w:style w:type="character" w:styleId="FollowedHyperlink">
    <w:name w:val="FollowedHyperlink"/>
    <w:basedOn w:val="DefaultParagraphFont"/>
    <w:rsid w:val="000F1D5E"/>
    <w:rPr>
      <w:color w:val="800080" w:themeColor="followedHyperlink"/>
      <w:u w:val="single"/>
    </w:rPr>
  </w:style>
  <w:style w:type="paragraph" w:styleId="Header">
    <w:name w:val="header"/>
    <w:basedOn w:val="Normal"/>
    <w:link w:val="HeaderChar"/>
    <w:rsid w:val="000F1D5E"/>
    <w:pPr>
      <w:tabs>
        <w:tab w:val="center" w:pos="4320"/>
        <w:tab w:val="right" w:pos="8640"/>
      </w:tabs>
      <w:spacing w:before="0" w:after="0" w:line="240" w:lineRule="auto"/>
    </w:pPr>
  </w:style>
  <w:style w:type="character" w:customStyle="1" w:styleId="HeaderChar">
    <w:name w:val="Header Char"/>
    <w:basedOn w:val="DefaultParagraphFont"/>
    <w:link w:val="Header"/>
    <w:rsid w:val="000F1D5E"/>
  </w:style>
  <w:style w:type="character" w:styleId="CommentReference">
    <w:name w:val="annotation reference"/>
    <w:basedOn w:val="DefaultParagraphFont"/>
    <w:rsid w:val="00A83C1E"/>
    <w:rPr>
      <w:sz w:val="18"/>
      <w:szCs w:val="18"/>
    </w:rPr>
  </w:style>
  <w:style w:type="paragraph" w:styleId="CommentText">
    <w:name w:val="annotation text"/>
    <w:basedOn w:val="Normal"/>
    <w:link w:val="CommentTextChar"/>
    <w:rsid w:val="00A83C1E"/>
    <w:pPr>
      <w:spacing w:line="240" w:lineRule="auto"/>
    </w:pPr>
  </w:style>
  <w:style w:type="character" w:customStyle="1" w:styleId="CommentTextChar">
    <w:name w:val="Comment Text Char"/>
    <w:basedOn w:val="DefaultParagraphFont"/>
    <w:link w:val="CommentText"/>
    <w:rsid w:val="00A83C1E"/>
  </w:style>
  <w:style w:type="paragraph" w:styleId="CommentSubject">
    <w:name w:val="annotation subject"/>
    <w:basedOn w:val="CommentText"/>
    <w:next w:val="CommentText"/>
    <w:link w:val="CommentSubjectChar"/>
    <w:rsid w:val="00A83C1E"/>
    <w:rPr>
      <w:b/>
      <w:bCs/>
      <w:sz w:val="20"/>
      <w:szCs w:val="20"/>
    </w:rPr>
  </w:style>
  <w:style w:type="character" w:customStyle="1" w:styleId="CommentSubjectChar">
    <w:name w:val="Comment Subject Char"/>
    <w:basedOn w:val="CommentTextChar"/>
    <w:link w:val="CommentSubject"/>
    <w:rsid w:val="00A83C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7025">
      <w:bodyDiv w:val="1"/>
      <w:marLeft w:val="0"/>
      <w:marRight w:val="0"/>
      <w:marTop w:val="0"/>
      <w:marBottom w:val="0"/>
      <w:divBdr>
        <w:top w:val="none" w:sz="0" w:space="0" w:color="auto"/>
        <w:left w:val="none" w:sz="0" w:space="0" w:color="auto"/>
        <w:bottom w:val="none" w:sz="0" w:space="0" w:color="auto"/>
        <w:right w:val="none" w:sz="0" w:space="0" w:color="auto"/>
      </w:divBdr>
    </w:div>
    <w:div w:id="756753292">
      <w:bodyDiv w:val="1"/>
      <w:marLeft w:val="0"/>
      <w:marRight w:val="0"/>
      <w:marTop w:val="0"/>
      <w:marBottom w:val="0"/>
      <w:divBdr>
        <w:top w:val="none" w:sz="0" w:space="0" w:color="auto"/>
        <w:left w:val="none" w:sz="0" w:space="0" w:color="auto"/>
        <w:bottom w:val="none" w:sz="0" w:space="0" w:color="auto"/>
        <w:right w:val="none" w:sz="0" w:space="0" w:color="auto"/>
      </w:divBdr>
    </w:div>
    <w:div w:id="1605452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aryroge@med.umich.edu" TargetMode="External"/><Relationship Id="rId12" Type="http://schemas.openxmlformats.org/officeDocument/2006/relationships/hyperlink" Target="mailto:pschloss@umich.edu" TargetMode="External"/><Relationship Id="rId13" Type="http://schemas.openxmlformats.org/officeDocument/2006/relationships/hyperlink" Target="http://www.github.com/SchlossLab/Baxter_glne007Modeling_2015"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ntbaxter@umich.edu" TargetMode="External"/><Relationship Id="rId10" Type="http://schemas.openxmlformats.org/officeDocument/2006/relationships/hyperlink" Target="mailto:mruffin@me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95A93-9A43-4040-A1CE-B12E60B34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6303</Words>
  <Characters>35931</Characters>
  <Application>Microsoft Macintosh Word</Application>
  <DocSecurity>0</DocSecurity>
  <Lines>299</Lines>
  <Paragraphs>84</Paragraphs>
  <ScaleCrop>false</ScaleCrop>
  <Company>University of Michigan Medical School</Company>
  <LinksUpToDate>false</LinksUpToDate>
  <CharactersWithSpaces>42150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Niel Baxter</dc:creator>
  <cp:lastModifiedBy>Niel Baxter</cp:lastModifiedBy>
  <cp:revision>2</cp:revision>
  <dcterms:created xsi:type="dcterms:W3CDTF">2016-01-14T20:51:00Z</dcterms:created>
  <dcterms:modified xsi:type="dcterms:W3CDTF">2016-01-14T20:51:00Z</dcterms:modified>
</cp:coreProperties>
</file>